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CEF" w:rsidRPr="00203CEF" w:rsidRDefault="00101404" w:rsidP="00203CEF">
      <w:pPr>
        <w:pStyle w:val="ListParagraph"/>
        <w:shd w:val="clear" w:color="auto" w:fill="F3F3F3"/>
        <w:spacing w:after="165" w:line="375" w:lineRule="atLeast"/>
        <w:jc w:val="center"/>
        <w:outlineLvl w:val="0"/>
        <w:rPr>
          <w:rFonts w:ascii="Arial" w:eastAsia="Times New Roman" w:hAnsi="Arial" w:cs="Arial"/>
          <w:color w:val="474E58"/>
          <w:sz w:val="36"/>
          <w:szCs w:val="24"/>
        </w:rPr>
      </w:pPr>
      <w:r>
        <w:rPr>
          <w:rFonts w:ascii="Arial" w:eastAsia="Times New Roman" w:hAnsi="Arial" w:cs="Arial"/>
          <w:b/>
          <w:bCs/>
          <w:color w:val="FF0000"/>
          <w:kern w:val="36"/>
          <w:sz w:val="48"/>
          <w:szCs w:val="36"/>
        </w:rPr>
        <w:t xml:space="preserve">120+  </w:t>
      </w:r>
      <w:bookmarkStart w:id="0" w:name="_GoBack"/>
      <w:bookmarkEnd w:id="0"/>
      <w:r w:rsidR="00203CEF" w:rsidRPr="00203CEF">
        <w:rPr>
          <w:rFonts w:ascii="Arial" w:eastAsia="Times New Roman" w:hAnsi="Arial" w:cs="Arial"/>
          <w:b/>
          <w:bCs/>
          <w:color w:val="FF0000"/>
          <w:kern w:val="36"/>
          <w:sz w:val="48"/>
          <w:szCs w:val="36"/>
        </w:rPr>
        <w:t xml:space="preserve">Aptitude and Reasoning Questions &amp; Answers by </w:t>
      </w:r>
      <w:proofErr w:type="spellStart"/>
      <w:r w:rsidR="00203CEF" w:rsidRPr="00203CEF">
        <w:rPr>
          <w:rFonts w:ascii="Arial" w:eastAsia="Times New Roman" w:hAnsi="Arial" w:cs="Arial"/>
          <w:b/>
          <w:bCs/>
          <w:color w:val="FF0000"/>
          <w:kern w:val="36"/>
          <w:sz w:val="48"/>
          <w:szCs w:val="36"/>
        </w:rPr>
        <w:t>PythonLife</w:t>
      </w:r>
      <w:proofErr w:type="spellEnd"/>
      <w:r w:rsidR="00203CEF" w:rsidRPr="00203CEF">
        <w:rPr>
          <w:rFonts w:ascii="Arial" w:eastAsia="Times New Roman" w:hAnsi="Arial" w:cs="Arial"/>
          <w:b/>
          <w:bCs/>
          <w:color w:val="FF0000"/>
          <w:kern w:val="36"/>
          <w:sz w:val="48"/>
          <w:szCs w:val="36"/>
        </w:rPr>
        <w:t>.</w:t>
      </w:r>
    </w:p>
    <w:p w:rsidR="00203CEF" w:rsidRPr="00203CEF" w:rsidRDefault="00203CEF" w:rsidP="00203CEF">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The average age of 8 men increases by 2 years when two women are included in place of two men of ages 20 and 24 years. Find the average age of the women?</w:t>
      </w:r>
      <w:r w:rsidRPr="00203CEF">
        <w:rPr>
          <w:rFonts w:ascii="Arial" w:eastAsia="Times New Roman" w:hAnsi="Arial" w:cs="Arial"/>
          <w:color w:val="474E58"/>
          <w:sz w:val="24"/>
          <w:szCs w:val="24"/>
        </w:rPr>
        <w:br/>
        <w:t>A. 18 years</w:t>
      </w:r>
      <w:r w:rsidRPr="00203CEF">
        <w:rPr>
          <w:rFonts w:ascii="Arial" w:eastAsia="Times New Roman" w:hAnsi="Arial" w:cs="Arial"/>
          <w:color w:val="474E58"/>
          <w:sz w:val="24"/>
          <w:szCs w:val="24"/>
        </w:rPr>
        <w:br/>
        <w:t>B. 24 years</w:t>
      </w:r>
      <w:r w:rsidRPr="00203CEF">
        <w:rPr>
          <w:rFonts w:ascii="Arial" w:eastAsia="Times New Roman" w:hAnsi="Arial" w:cs="Arial"/>
          <w:color w:val="474E58"/>
          <w:sz w:val="24"/>
          <w:szCs w:val="24"/>
        </w:rPr>
        <w:br/>
        <w:t>C. 30 years</w:t>
      </w:r>
      <w:r w:rsidRPr="00203CEF">
        <w:rPr>
          <w:rFonts w:ascii="Arial" w:eastAsia="Times New Roman" w:hAnsi="Arial" w:cs="Arial"/>
          <w:color w:val="474E58"/>
          <w:sz w:val="24"/>
          <w:szCs w:val="24"/>
        </w:rPr>
        <w:br/>
        <w:t>D. 36 years</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C. 30 years</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20 + 24 + 8 * 2 = 60/2 = 30</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Mohan correctly remembers that his father's birthday is before 20th January but after 16th January, whereas his sister correctly remembers that their father’s birthday is after 18th January but before 23rd January. On which date in January is definitely their father's birthday?</w:t>
      </w:r>
      <w:r w:rsidRPr="00203CEF">
        <w:rPr>
          <w:rFonts w:ascii="Arial" w:eastAsia="Times New Roman" w:hAnsi="Arial" w:cs="Arial"/>
          <w:color w:val="474E58"/>
          <w:sz w:val="24"/>
          <w:szCs w:val="24"/>
        </w:rPr>
        <w:br/>
        <w:t>A. 18th</w:t>
      </w:r>
      <w:r w:rsidRPr="00203CEF">
        <w:rPr>
          <w:rFonts w:ascii="Arial" w:eastAsia="Times New Roman" w:hAnsi="Arial" w:cs="Arial"/>
          <w:color w:val="474E58"/>
          <w:sz w:val="24"/>
          <w:szCs w:val="24"/>
        </w:rPr>
        <w:br/>
        <w:t>B. 19th</w:t>
      </w:r>
      <w:r w:rsidRPr="00203CEF">
        <w:rPr>
          <w:rFonts w:ascii="Arial" w:eastAsia="Times New Roman" w:hAnsi="Arial" w:cs="Arial"/>
          <w:color w:val="474E58"/>
          <w:sz w:val="24"/>
          <w:szCs w:val="24"/>
        </w:rPr>
        <w:br/>
        <w:t>C. 20th</w:t>
      </w:r>
      <w:r w:rsidRPr="00203CEF">
        <w:rPr>
          <w:rFonts w:ascii="Arial" w:eastAsia="Times New Roman" w:hAnsi="Arial" w:cs="Arial"/>
          <w:color w:val="474E58"/>
          <w:sz w:val="24"/>
          <w:szCs w:val="24"/>
        </w:rPr>
        <w:br/>
        <w:t>D. Missing data</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B. 19th</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According to Mohan 17th, 18th, or 19th …(i)</w:t>
      </w:r>
      <w:r w:rsidRPr="00203CEF">
        <w:rPr>
          <w:rFonts w:ascii="Arial" w:eastAsia="Times New Roman" w:hAnsi="Arial" w:cs="Arial"/>
          <w:color w:val="474E58"/>
          <w:sz w:val="24"/>
          <w:szCs w:val="24"/>
        </w:rPr>
        <w:br/>
        <w:t>According to his sister 19th, 20th, 21st or 22nd …(ii)</w:t>
      </w:r>
      <w:r w:rsidRPr="00203CEF">
        <w:rPr>
          <w:rFonts w:ascii="Arial" w:eastAsia="Times New Roman" w:hAnsi="Arial" w:cs="Arial"/>
          <w:color w:val="474E58"/>
          <w:sz w:val="24"/>
          <w:szCs w:val="24"/>
        </w:rPr>
        <w:br/>
        <w:t>From (i) and (ii) =&gt; 19th</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p>
    <w:p w:rsidR="00203CEF" w:rsidRPr="00203CEF" w:rsidRDefault="00203CEF" w:rsidP="00203CEF">
      <w:pPr>
        <w:shd w:val="clear" w:color="auto" w:fill="FFFFFF"/>
        <w:spacing w:after="0" w:line="240" w:lineRule="auto"/>
        <w:ind w:left="720"/>
        <w:jc w:val="center"/>
        <w:rPr>
          <w:rFonts w:ascii="Arial" w:eastAsia="Times New Roman" w:hAnsi="Arial" w:cs="Arial"/>
          <w:color w:val="474E58"/>
          <w:sz w:val="24"/>
          <w:szCs w:val="24"/>
        </w:rPr>
      </w:pP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The average age of husband, wife and their child 3 years ago was 27 years and that of wife and the child 5 years ago was 20 years. The present age of the husband is:</w:t>
      </w:r>
      <w:r w:rsidRPr="00203CEF">
        <w:rPr>
          <w:rFonts w:ascii="Arial" w:eastAsia="Times New Roman" w:hAnsi="Arial" w:cs="Arial"/>
          <w:color w:val="474E58"/>
          <w:sz w:val="24"/>
          <w:szCs w:val="24"/>
        </w:rPr>
        <w:br/>
        <w:t>A. 35 years</w:t>
      </w:r>
      <w:r w:rsidRPr="00203CEF">
        <w:rPr>
          <w:rFonts w:ascii="Arial" w:eastAsia="Times New Roman" w:hAnsi="Arial" w:cs="Arial"/>
          <w:color w:val="474E58"/>
          <w:sz w:val="24"/>
          <w:szCs w:val="24"/>
        </w:rPr>
        <w:br/>
        <w:t>B. 40 years</w:t>
      </w:r>
      <w:r w:rsidRPr="00203CEF">
        <w:rPr>
          <w:rFonts w:ascii="Arial" w:eastAsia="Times New Roman" w:hAnsi="Arial" w:cs="Arial"/>
          <w:color w:val="474E58"/>
          <w:sz w:val="24"/>
          <w:szCs w:val="24"/>
        </w:rPr>
        <w:br/>
        <w:t>C. 45 years</w:t>
      </w:r>
      <w:r w:rsidRPr="00203CEF">
        <w:rPr>
          <w:rFonts w:ascii="Arial" w:eastAsia="Times New Roman" w:hAnsi="Arial" w:cs="Arial"/>
          <w:color w:val="474E58"/>
          <w:sz w:val="24"/>
          <w:szCs w:val="24"/>
        </w:rPr>
        <w:br/>
        <w:t>D. 55 years</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B. 40 years</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lastRenderedPageBreak/>
        <w:t>Explanation: </w:t>
      </w:r>
      <w:r w:rsidRPr="00203CEF">
        <w:rPr>
          <w:rFonts w:ascii="Arial" w:eastAsia="Times New Roman" w:hAnsi="Arial" w:cs="Arial"/>
          <w:color w:val="474E58"/>
          <w:sz w:val="24"/>
          <w:szCs w:val="24"/>
        </w:rPr>
        <w:t>Sum of the present ages of husband, wife and child = (27 * 3 + 3 * 3) years = 90 years.</w:t>
      </w:r>
      <w:r w:rsidRPr="00203CEF">
        <w:rPr>
          <w:rFonts w:ascii="Arial" w:eastAsia="Times New Roman" w:hAnsi="Arial" w:cs="Arial"/>
          <w:color w:val="474E58"/>
          <w:sz w:val="24"/>
          <w:szCs w:val="24"/>
        </w:rPr>
        <w:br/>
        <w:t>Sum of the present ages of wife and child = (20 * 2 + 5 * 2) years = 50 years.</w:t>
      </w:r>
      <w:r w:rsidRPr="00203CEF">
        <w:rPr>
          <w:rFonts w:ascii="Arial" w:eastAsia="Times New Roman" w:hAnsi="Arial" w:cs="Arial"/>
          <w:color w:val="474E58"/>
          <w:sz w:val="24"/>
          <w:szCs w:val="24"/>
        </w:rPr>
        <w:br/>
        <w:t>Therefore, Husband's present age = (90 - 50) years = 40 years</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A is 2 years older than B who is twice as old as C. If the total of the ages of A, B and C be 27, then how old is B?</w:t>
      </w:r>
      <w:r w:rsidRPr="00203CEF">
        <w:rPr>
          <w:rFonts w:ascii="Arial" w:eastAsia="Times New Roman" w:hAnsi="Arial" w:cs="Arial"/>
          <w:color w:val="474E58"/>
          <w:sz w:val="24"/>
          <w:szCs w:val="24"/>
        </w:rPr>
        <w:br/>
        <w:t>A. 7 years</w:t>
      </w:r>
      <w:r w:rsidRPr="00203CEF">
        <w:rPr>
          <w:rFonts w:ascii="Arial" w:eastAsia="Times New Roman" w:hAnsi="Arial" w:cs="Arial"/>
          <w:color w:val="474E58"/>
          <w:sz w:val="24"/>
          <w:szCs w:val="24"/>
        </w:rPr>
        <w:br/>
        <w:t>B. 8 years</w:t>
      </w:r>
      <w:r w:rsidRPr="00203CEF">
        <w:rPr>
          <w:rFonts w:ascii="Arial" w:eastAsia="Times New Roman" w:hAnsi="Arial" w:cs="Arial"/>
          <w:color w:val="474E58"/>
          <w:sz w:val="24"/>
          <w:szCs w:val="24"/>
        </w:rPr>
        <w:br/>
        <w:t>C. 9 years</w:t>
      </w:r>
      <w:r w:rsidRPr="00203CEF">
        <w:rPr>
          <w:rFonts w:ascii="Arial" w:eastAsia="Times New Roman" w:hAnsi="Arial" w:cs="Arial"/>
          <w:color w:val="474E58"/>
          <w:sz w:val="24"/>
          <w:szCs w:val="24"/>
        </w:rPr>
        <w:br/>
        <w:t>D. 10 years</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D. 10 years</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Let C's age be x years</w:t>
      </w:r>
      <w:r w:rsidRPr="00203CEF">
        <w:rPr>
          <w:rFonts w:ascii="Arial" w:eastAsia="Times New Roman" w:hAnsi="Arial" w:cs="Arial"/>
          <w:color w:val="474E58"/>
          <w:sz w:val="24"/>
          <w:szCs w:val="24"/>
        </w:rPr>
        <w:br/>
        <w:t>Then, B's age = 2x years</w:t>
      </w:r>
      <w:r w:rsidRPr="00203CEF">
        <w:rPr>
          <w:rFonts w:ascii="Arial" w:eastAsia="Times New Roman" w:hAnsi="Arial" w:cs="Arial"/>
          <w:color w:val="474E58"/>
          <w:sz w:val="24"/>
          <w:szCs w:val="24"/>
        </w:rPr>
        <w:br/>
        <w:t xml:space="preserve">A's age = (2x + 2) </w:t>
      </w:r>
      <w:proofErr w:type="gramStart"/>
      <w:r w:rsidRPr="00203CEF">
        <w:rPr>
          <w:rFonts w:ascii="Arial" w:eastAsia="Times New Roman" w:hAnsi="Arial" w:cs="Arial"/>
          <w:color w:val="474E58"/>
          <w:sz w:val="24"/>
          <w:szCs w:val="24"/>
        </w:rPr>
        <w:t>years</w:t>
      </w:r>
      <w:proofErr w:type="gramEnd"/>
      <w:r w:rsidRPr="00203CEF">
        <w:rPr>
          <w:rFonts w:ascii="Arial" w:eastAsia="Times New Roman" w:hAnsi="Arial" w:cs="Arial"/>
          <w:color w:val="474E58"/>
          <w:sz w:val="24"/>
          <w:szCs w:val="24"/>
        </w:rPr>
        <w:br/>
        <w:t>(2x + 2) + 2x + x = 27</w:t>
      </w:r>
      <w:r w:rsidRPr="00203CEF">
        <w:rPr>
          <w:rFonts w:ascii="Arial" w:eastAsia="Times New Roman" w:hAnsi="Arial" w:cs="Arial"/>
          <w:color w:val="474E58"/>
          <w:sz w:val="24"/>
          <w:szCs w:val="24"/>
        </w:rPr>
        <w:br/>
        <w:t>5x = 25 =&gt; x = 5</w:t>
      </w:r>
      <w:r w:rsidRPr="00203CEF">
        <w:rPr>
          <w:rFonts w:ascii="Arial" w:eastAsia="Times New Roman" w:hAnsi="Arial" w:cs="Arial"/>
          <w:color w:val="474E58"/>
          <w:sz w:val="24"/>
          <w:szCs w:val="24"/>
        </w:rPr>
        <w:br/>
        <w:t>Hence, B's age = 2x = 10 years</w:t>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 xml:space="preserve">The ratio between the school ages of </w:t>
      </w:r>
      <w:proofErr w:type="spellStart"/>
      <w:r w:rsidRPr="00203CEF">
        <w:rPr>
          <w:rFonts w:ascii="Arial" w:eastAsia="Times New Roman" w:hAnsi="Arial" w:cs="Arial"/>
          <w:color w:val="474E58"/>
          <w:sz w:val="24"/>
          <w:szCs w:val="24"/>
        </w:rPr>
        <w:t>Pratosh</w:t>
      </w:r>
      <w:proofErr w:type="spellEnd"/>
      <w:r w:rsidRPr="00203CEF">
        <w:rPr>
          <w:rFonts w:ascii="Arial" w:eastAsia="Times New Roman" w:hAnsi="Arial" w:cs="Arial"/>
          <w:color w:val="474E58"/>
          <w:sz w:val="24"/>
          <w:szCs w:val="24"/>
        </w:rPr>
        <w:t xml:space="preserve"> and </w:t>
      </w:r>
      <w:proofErr w:type="spellStart"/>
      <w:r w:rsidRPr="00203CEF">
        <w:rPr>
          <w:rFonts w:ascii="Arial" w:eastAsia="Times New Roman" w:hAnsi="Arial" w:cs="Arial"/>
          <w:color w:val="474E58"/>
          <w:sz w:val="24"/>
          <w:szCs w:val="24"/>
        </w:rPr>
        <w:t>Satheesh</w:t>
      </w:r>
      <w:proofErr w:type="spellEnd"/>
      <w:r w:rsidRPr="00203CEF">
        <w:rPr>
          <w:rFonts w:ascii="Arial" w:eastAsia="Times New Roman" w:hAnsi="Arial" w:cs="Arial"/>
          <w:color w:val="474E58"/>
          <w:sz w:val="24"/>
          <w:szCs w:val="24"/>
        </w:rPr>
        <w:t xml:space="preserve"> is 5:6 respectively. If the ratio between the one-third age of </w:t>
      </w:r>
      <w:proofErr w:type="spellStart"/>
      <w:r w:rsidRPr="00203CEF">
        <w:rPr>
          <w:rFonts w:ascii="Arial" w:eastAsia="Times New Roman" w:hAnsi="Arial" w:cs="Arial"/>
          <w:color w:val="474E58"/>
          <w:sz w:val="24"/>
          <w:szCs w:val="24"/>
        </w:rPr>
        <w:t>Pratosh</w:t>
      </w:r>
      <w:proofErr w:type="spellEnd"/>
      <w:r w:rsidRPr="00203CEF">
        <w:rPr>
          <w:rFonts w:ascii="Arial" w:eastAsia="Times New Roman" w:hAnsi="Arial" w:cs="Arial"/>
          <w:color w:val="474E58"/>
          <w:sz w:val="24"/>
          <w:szCs w:val="24"/>
        </w:rPr>
        <w:t xml:space="preserve"> and half of </w:t>
      </w:r>
      <w:proofErr w:type="spellStart"/>
      <w:r w:rsidRPr="00203CEF">
        <w:rPr>
          <w:rFonts w:ascii="Arial" w:eastAsia="Times New Roman" w:hAnsi="Arial" w:cs="Arial"/>
          <w:color w:val="474E58"/>
          <w:sz w:val="24"/>
          <w:szCs w:val="24"/>
        </w:rPr>
        <w:t>Satheesh's</w:t>
      </w:r>
      <w:proofErr w:type="spellEnd"/>
      <w:r w:rsidRPr="00203CEF">
        <w:rPr>
          <w:rFonts w:ascii="Arial" w:eastAsia="Times New Roman" w:hAnsi="Arial" w:cs="Arial"/>
          <w:color w:val="474E58"/>
          <w:sz w:val="24"/>
          <w:szCs w:val="24"/>
        </w:rPr>
        <w:t xml:space="preserve"> age of 5:9, then what is the school age of </w:t>
      </w:r>
      <w:proofErr w:type="spellStart"/>
      <w:r w:rsidRPr="00203CEF">
        <w:rPr>
          <w:rFonts w:ascii="Arial" w:eastAsia="Times New Roman" w:hAnsi="Arial" w:cs="Arial"/>
          <w:color w:val="474E58"/>
          <w:sz w:val="24"/>
          <w:szCs w:val="24"/>
        </w:rPr>
        <w:t>Satheesh</w:t>
      </w:r>
      <w:proofErr w:type="spellEnd"/>
      <w:r w:rsidRPr="00203CEF">
        <w:rPr>
          <w:rFonts w:ascii="Arial" w:eastAsia="Times New Roman" w:hAnsi="Arial" w:cs="Arial"/>
          <w:color w:val="474E58"/>
          <w:sz w:val="24"/>
          <w:szCs w:val="24"/>
        </w:rPr>
        <w:t>?</w:t>
      </w:r>
      <w:r w:rsidRPr="00203CEF">
        <w:rPr>
          <w:rFonts w:ascii="Arial" w:eastAsia="Times New Roman" w:hAnsi="Arial" w:cs="Arial"/>
          <w:color w:val="474E58"/>
          <w:sz w:val="24"/>
          <w:szCs w:val="24"/>
        </w:rPr>
        <w:br/>
        <w:t>A. 25 years</w:t>
      </w:r>
      <w:r w:rsidRPr="00203CEF">
        <w:rPr>
          <w:rFonts w:ascii="Arial" w:eastAsia="Times New Roman" w:hAnsi="Arial" w:cs="Arial"/>
          <w:color w:val="474E58"/>
          <w:sz w:val="24"/>
          <w:szCs w:val="24"/>
        </w:rPr>
        <w:br/>
        <w:t>B. 30 years</w:t>
      </w:r>
      <w:r w:rsidRPr="00203CEF">
        <w:rPr>
          <w:rFonts w:ascii="Arial" w:eastAsia="Times New Roman" w:hAnsi="Arial" w:cs="Arial"/>
          <w:color w:val="474E58"/>
          <w:sz w:val="24"/>
          <w:szCs w:val="24"/>
        </w:rPr>
        <w:br/>
        <w:t>C. 36 years</w:t>
      </w:r>
      <w:r w:rsidRPr="00203CEF">
        <w:rPr>
          <w:rFonts w:ascii="Arial" w:eastAsia="Times New Roman" w:hAnsi="Arial" w:cs="Arial"/>
          <w:color w:val="474E58"/>
          <w:sz w:val="24"/>
          <w:szCs w:val="24"/>
        </w:rPr>
        <w:br/>
        <w:t>D. Cannot be determined</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 xml:space="preserve">D. </w:t>
      </w:r>
      <w:proofErr w:type="gramStart"/>
      <w:r w:rsidRPr="00203CEF">
        <w:rPr>
          <w:rFonts w:ascii="Arial" w:eastAsia="Times New Roman" w:hAnsi="Arial" w:cs="Arial"/>
          <w:color w:val="474E58"/>
          <w:sz w:val="24"/>
          <w:szCs w:val="24"/>
        </w:rPr>
        <w:t>Cannot</w:t>
      </w:r>
      <w:proofErr w:type="gramEnd"/>
      <w:r w:rsidRPr="00203CEF">
        <w:rPr>
          <w:rFonts w:ascii="Arial" w:eastAsia="Times New Roman" w:hAnsi="Arial" w:cs="Arial"/>
          <w:color w:val="474E58"/>
          <w:sz w:val="24"/>
          <w:szCs w:val="24"/>
        </w:rPr>
        <w:t xml:space="preserve"> be determined</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 xml:space="preserve">Let the school ages of </w:t>
      </w:r>
      <w:proofErr w:type="spellStart"/>
      <w:r w:rsidRPr="00203CEF">
        <w:rPr>
          <w:rFonts w:ascii="Arial" w:eastAsia="Times New Roman" w:hAnsi="Arial" w:cs="Arial"/>
          <w:color w:val="474E58"/>
          <w:sz w:val="24"/>
          <w:szCs w:val="24"/>
        </w:rPr>
        <w:t>Neelam</w:t>
      </w:r>
      <w:proofErr w:type="spellEnd"/>
      <w:r w:rsidRPr="00203CEF">
        <w:rPr>
          <w:rFonts w:ascii="Arial" w:eastAsia="Times New Roman" w:hAnsi="Arial" w:cs="Arial"/>
          <w:color w:val="474E58"/>
          <w:sz w:val="24"/>
          <w:szCs w:val="24"/>
        </w:rPr>
        <w:t xml:space="preserve"> and </w:t>
      </w:r>
      <w:proofErr w:type="spellStart"/>
      <w:r w:rsidRPr="00203CEF">
        <w:rPr>
          <w:rFonts w:ascii="Arial" w:eastAsia="Times New Roman" w:hAnsi="Arial" w:cs="Arial"/>
          <w:color w:val="474E58"/>
          <w:sz w:val="24"/>
          <w:szCs w:val="24"/>
        </w:rPr>
        <w:t>Shaan</w:t>
      </w:r>
      <w:proofErr w:type="spellEnd"/>
      <w:r w:rsidRPr="00203CEF">
        <w:rPr>
          <w:rFonts w:ascii="Arial" w:eastAsia="Times New Roman" w:hAnsi="Arial" w:cs="Arial"/>
          <w:color w:val="474E58"/>
          <w:sz w:val="24"/>
          <w:szCs w:val="24"/>
        </w:rPr>
        <w:t xml:space="preserve"> be 5x and 6x years respectively.</w:t>
      </w:r>
      <w:r w:rsidRPr="00203CEF">
        <w:rPr>
          <w:rFonts w:ascii="Arial" w:eastAsia="Times New Roman" w:hAnsi="Arial" w:cs="Arial"/>
          <w:color w:val="474E58"/>
          <w:sz w:val="24"/>
          <w:szCs w:val="24"/>
        </w:rPr>
        <w:br/>
        <w:t>Then, (1/3 * 5x)</w:t>
      </w:r>
      <w:proofErr w:type="gramStart"/>
      <w:r w:rsidRPr="00203CEF">
        <w:rPr>
          <w:rFonts w:ascii="Arial" w:eastAsia="Times New Roman" w:hAnsi="Arial" w:cs="Arial"/>
          <w:color w:val="474E58"/>
          <w:sz w:val="24"/>
          <w:szCs w:val="24"/>
        </w:rPr>
        <w:t>/(</w:t>
      </w:r>
      <w:proofErr w:type="gramEnd"/>
      <w:r w:rsidRPr="00203CEF">
        <w:rPr>
          <w:rFonts w:ascii="Arial" w:eastAsia="Times New Roman" w:hAnsi="Arial" w:cs="Arial"/>
          <w:color w:val="474E58"/>
          <w:sz w:val="24"/>
          <w:szCs w:val="24"/>
        </w:rPr>
        <w:t>1/2 * 6x) = 5/9</w:t>
      </w:r>
      <w:r w:rsidRPr="00203CEF">
        <w:rPr>
          <w:rFonts w:ascii="Arial" w:eastAsia="Times New Roman" w:hAnsi="Arial" w:cs="Arial"/>
          <w:color w:val="474E58"/>
          <w:sz w:val="24"/>
          <w:szCs w:val="24"/>
        </w:rPr>
        <w:br/>
        <w:t>15 = 15</w:t>
      </w:r>
      <w:r w:rsidRPr="00203CEF">
        <w:rPr>
          <w:rFonts w:ascii="Arial" w:eastAsia="Times New Roman" w:hAnsi="Arial" w:cs="Arial"/>
          <w:color w:val="474E58"/>
          <w:sz w:val="24"/>
          <w:szCs w:val="24"/>
        </w:rPr>
        <w:br/>
        <w:t xml:space="preserve">Thus, </w:t>
      </w:r>
      <w:proofErr w:type="spellStart"/>
      <w:r w:rsidRPr="00203CEF">
        <w:rPr>
          <w:rFonts w:ascii="Arial" w:eastAsia="Times New Roman" w:hAnsi="Arial" w:cs="Arial"/>
          <w:color w:val="474E58"/>
          <w:sz w:val="24"/>
          <w:szCs w:val="24"/>
        </w:rPr>
        <w:t>Shaan's</w:t>
      </w:r>
      <w:proofErr w:type="spellEnd"/>
      <w:r w:rsidRPr="00203CEF">
        <w:rPr>
          <w:rFonts w:ascii="Arial" w:eastAsia="Times New Roman" w:hAnsi="Arial" w:cs="Arial"/>
          <w:color w:val="474E58"/>
          <w:sz w:val="24"/>
          <w:szCs w:val="24"/>
        </w:rPr>
        <w:t xml:space="preserve"> age cannot be determined.</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A person's present age is two-fifth of the age of his mother. After 8 years, he will be one-half of the age of his mother. How old id the mother at present?</w:t>
      </w:r>
      <w:r w:rsidRPr="00203CEF">
        <w:rPr>
          <w:rFonts w:ascii="Arial" w:eastAsia="Times New Roman" w:hAnsi="Arial" w:cs="Arial"/>
          <w:color w:val="474E58"/>
          <w:sz w:val="24"/>
          <w:szCs w:val="24"/>
        </w:rPr>
        <w:br/>
        <w:t>A. 32 years</w:t>
      </w:r>
      <w:r w:rsidRPr="00203CEF">
        <w:rPr>
          <w:rFonts w:ascii="Arial" w:eastAsia="Times New Roman" w:hAnsi="Arial" w:cs="Arial"/>
          <w:color w:val="474E58"/>
          <w:sz w:val="24"/>
          <w:szCs w:val="24"/>
        </w:rPr>
        <w:br/>
        <w:t>B. 36 years</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lastRenderedPageBreak/>
        <w:t>C. 40 years</w:t>
      </w:r>
      <w:r w:rsidRPr="00203CEF">
        <w:rPr>
          <w:rFonts w:ascii="Arial" w:eastAsia="Times New Roman" w:hAnsi="Arial" w:cs="Arial"/>
          <w:color w:val="474E58"/>
          <w:sz w:val="24"/>
          <w:szCs w:val="24"/>
        </w:rPr>
        <w:br/>
        <w:t>D. 48 years</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C. 40 years</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Let the mother's present age be x years. Then, the person's present age = 2/5 x years.</w:t>
      </w:r>
      <w:r w:rsidRPr="00203CEF">
        <w:rPr>
          <w:rFonts w:ascii="Arial" w:eastAsia="Times New Roman" w:hAnsi="Arial" w:cs="Arial"/>
          <w:color w:val="474E58"/>
          <w:sz w:val="24"/>
          <w:szCs w:val="24"/>
        </w:rPr>
        <w:br/>
        <w:t>(2/5 x + 8) = 1/2 (x + 8)</w:t>
      </w:r>
      <w:r w:rsidRPr="00203CEF">
        <w:rPr>
          <w:rFonts w:ascii="Arial" w:eastAsia="Times New Roman" w:hAnsi="Arial" w:cs="Arial"/>
          <w:color w:val="474E58"/>
          <w:sz w:val="24"/>
          <w:szCs w:val="24"/>
        </w:rPr>
        <w:br/>
        <w:t>2(2x + 40) = 5(x + 8) =&gt; x = 40</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The total age of A and B is 12 years more than the total age of B and C. C is how many years younger than A?</w:t>
      </w:r>
      <w:r w:rsidRPr="00203CEF">
        <w:rPr>
          <w:rFonts w:ascii="Arial" w:eastAsia="Times New Roman" w:hAnsi="Arial" w:cs="Arial"/>
          <w:color w:val="474E58"/>
          <w:sz w:val="24"/>
          <w:szCs w:val="24"/>
        </w:rPr>
        <w:br/>
        <w:t>A. 12</w:t>
      </w:r>
      <w:r w:rsidRPr="00203CEF">
        <w:rPr>
          <w:rFonts w:ascii="Arial" w:eastAsia="Times New Roman" w:hAnsi="Arial" w:cs="Arial"/>
          <w:color w:val="474E58"/>
          <w:sz w:val="24"/>
          <w:szCs w:val="24"/>
        </w:rPr>
        <w:br/>
        <w:t>B. 24</w:t>
      </w:r>
      <w:r w:rsidRPr="00203CEF">
        <w:rPr>
          <w:rFonts w:ascii="Arial" w:eastAsia="Times New Roman" w:hAnsi="Arial" w:cs="Arial"/>
          <w:color w:val="474E58"/>
          <w:sz w:val="24"/>
          <w:szCs w:val="24"/>
        </w:rPr>
        <w:br/>
        <w:t>C. C is elder than A</w:t>
      </w:r>
      <w:r w:rsidRPr="00203CEF">
        <w:rPr>
          <w:rFonts w:ascii="Arial" w:eastAsia="Times New Roman" w:hAnsi="Arial" w:cs="Arial"/>
          <w:color w:val="474E58"/>
          <w:sz w:val="24"/>
          <w:szCs w:val="24"/>
        </w:rPr>
        <w:br/>
        <w:t>D. Data inadequate</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A. 12</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(A + B) - (B + C) = 12</w:t>
      </w:r>
      <w:r w:rsidRPr="00203CEF">
        <w:rPr>
          <w:rFonts w:ascii="Arial" w:eastAsia="Times New Roman" w:hAnsi="Arial" w:cs="Arial"/>
          <w:color w:val="474E58"/>
          <w:sz w:val="24"/>
          <w:szCs w:val="24"/>
        </w:rPr>
        <w:br/>
        <w:t>A - C = 12</w:t>
      </w:r>
    </w:p>
    <w:p w:rsidR="00203CEF" w:rsidRPr="00203CEF" w:rsidRDefault="00203CEF" w:rsidP="00203CEF">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A father said to his son, 'I was as old as you are at present at the time of your birth.' If the father's age is 38 years now, the son's age five years back was:</w:t>
      </w:r>
      <w:r w:rsidRPr="00203CEF">
        <w:rPr>
          <w:rFonts w:ascii="Arial" w:eastAsia="Times New Roman" w:hAnsi="Arial" w:cs="Arial"/>
          <w:color w:val="474E58"/>
          <w:sz w:val="24"/>
          <w:szCs w:val="24"/>
        </w:rPr>
        <w:br/>
        <w:t>A. 14 years</w:t>
      </w:r>
      <w:r w:rsidRPr="00203CEF">
        <w:rPr>
          <w:rFonts w:ascii="Arial" w:eastAsia="Times New Roman" w:hAnsi="Arial" w:cs="Arial"/>
          <w:color w:val="474E58"/>
          <w:sz w:val="24"/>
          <w:szCs w:val="24"/>
        </w:rPr>
        <w:br/>
        <w:t>B. 19 years</w:t>
      </w:r>
      <w:r w:rsidRPr="00203CEF">
        <w:rPr>
          <w:rFonts w:ascii="Arial" w:eastAsia="Times New Roman" w:hAnsi="Arial" w:cs="Arial"/>
          <w:color w:val="474E58"/>
          <w:sz w:val="24"/>
          <w:szCs w:val="24"/>
        </w:rPr>
        <w:br/>
        <w:t>C. 33 years</w:t>
      </w:r>
      <w:r w:rsidRPr="00203CEF">
        <w:rPr>
          <w:rFonts w:ascii="Arial" w:eastAsia="Times New Roman" w:hAnsi="Arial" w:cs="Arial"/>
          <w:color w:val="474E58"/>
          <w:sz w:val="24"/>
          <w:szCs w:val="24"/>
        </w:rPr>
        <w:br/>
        <w:t>D. 38 years</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A. 14 years</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Let the son's present age be x years.</w:t>
      </w:r>
      <w:r w:rsidRPr="00203CEF">
        <w:rPr>
          <w:rFonts w:ascii="Arial" w:eastAsia="Times New Roman" w:hAnsi="Arial" w:cs="Arial"/>
          <w:color w:val="474E58"/>
          <w:sz w:val="24"/>
          <w:szCs w:val="24"/>
        </w:rPr>
        <w:br/>
        <w:t>Then, (38 - x) = x</w:t>
      </w:r>
      <w:r w:rsidRPr="00203CEF">
        <w:rPr>
          <w:rFonts w:ascii="Arial" w:eastAsia="Times New Roman" w:hAnsi="Arial" w:cs="Arial"/>
          <w:color w:val="474E58"/>
          <w:sz w:val="24"/>
          <w:szCs w:val="24"/>
        </w:rPr>
        <w:br/>
        <w:t>2x = 38 =&gt; x = 19</w:t>
      </w:r>
      <w:r w:rsidRPr="00203CEF">
        <w:rPr>
          <w:rFonts w:ascii="Arial" w:eastAsia="Times New Roman" w:hAnsi="Arial" w:cs="Arial"/>
          <w:color w:val="474E58"/>
          <w:sz w:val="24"/>
          <w:szCs w:val="24"/>
        </w:rPr>
        <w:br/>
        <w:t>Son's age 5 years back = (19 - 5) = 14 years</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A person was asked to state his age in years. His reply was, 'Take my age three years hence, multiply it by 3 and then subtract three times my age three years ago and you will know how old I am.' What was the age of the person?</w:t>
      </w:r>
      <w:r w:rsidRPr="00203CEF">
        <w:rPr>
          <w:rFonts w:ascii="Arial" w:eastAsia="Times New Roman" w:hAnsi="Arial" w:cs="Arial"/>
          <w:color w:val="474E58"/>
          <w:sz w:val="24"/>
          <w:szCs w:val="24"/>
        </w:rPr>
        <w:br/>
        <w:t>A. 18 years</w:t>
      </w:r>
      <w:r w:rsidRPr="00203CEF">
        <w:rPr>
          <w:rFonts w:ascii="Arial" w:eastAsia="Times New Roman" w:hAnsi="Arial" w:cs="Arial"/>
          <w:color w:val="474E58"/>
          <w:sz w:val="24"/>
          <w:szCs w:val="24"/>
        </w:rPr>
        <w:br/>
        <w:t>B. 20 years</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lastRenderedPageBreak/>
        <w:t>C. 24 years</w:t>
      </w:r>
      <w:r w:rsidRPr="00203CEF">
        <w:rPr>
          <w:rFonts w:ascii="Arial" w:eastAsia="Times New Roman" w:hAnsi="Arial" w:cs="Arial"/>
          <w:color w:val="474E58"/>
          <w:sz w:val="24"/>
          <w:szCs w:val="24"/>
        </w:rPr>
        <w:br/>
        <w:t>D. 32 years</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A. 18 years</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Let the present age of the person be x years.</w:t>
      </w:r>
      <w:r w:rsidRPr="00203CEF">
        <w:rPr>
          <w:rFonts w:ascii="Arial" w:eastAsia="Times New Roman" w:hAnsi="Arial" w:cs="Arial"/>
          <w:color w:val="474E58"/>
          <w:sz w:val="24"/>
          <w:szCs w:val="24"/>
        </w:rPr>
        <w:br/>
        <w:t>Then, 3(x + 3) - 3(x - 3) = x</w:t>
      </w:r>
      <w:r w:rsidRPr="00203CEF">
        <w:rPr>
          <w:rFonts w:ascii="Arial" w:eastAsia="Times New Roman" w:hAnsi="Arial" w:cs="Arial"/>
          <w:color w:val="474E58"/>
          <w:sz w:val="24"/>
          <w:szCs w:val="24"/>
        </w:rPr>
        <w:br/>
        <w:t>3x + 9 - 3x + 9 = x =&gt; x = 18</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The sum of the ages of a son and father is 56 years after four years the age of the father will be three times that of the son. Their ages respectively are:</w:t>
      </w:r>
      <w:r w:rsidRPr="00203CEF">
        <w:rPr>
          <w:rFonts w:ascii="Arial" w:eastAsia="Times New Roman" w:hAnsi="Arial" w:cs="Arial"/>
          <w:color w:val="474E58"/>
          <w:sz w:val="24"/>
          <w:szCs w:val="24"/>
        </w:rPr>
        <w:br/>
        <w:t>A. 12 years, 44 years</w:t>
      </w:r>
      <w:r w:rsidRPr="00203CEF">
        <w:rPr>
          <w:rFonts w:ascii="Arial" w:eastAsia="Times New Roman" w:hAnsi="Arial" w:cs="Arial"/>
          <w:color w:val="474E58"/>
          <w:sz w:val="24"/>
          <w:szCs w:val="24"/>
        </w:rPr>
        <w:br/>
        <w:t>B. 16 years, 42 years</w:t>
      </w:r>
      <w:r w:rsidRPr="00203CEF">
        <w:rPr>
          <w:rFonts w:ascii="Arial" w:eastAsia="Times New Roman" w:hAnsi="Arial" w:cs="Arial"/>
          <w:color w:val="474E58"/>
          <w:sz w:val="24"/>
          <w:szCs w:val="24"/>
        </w:rPr>
        <w:br/>
        <w:t>C. 16 years, 48 years</w:t>
      </w:r>
      <w:r w:rsidRPr="00203CEF">
        <w:rPr>
          <w:rFonts w:ascii="Arial" w:eastAsia="Times New Roman" w:hAnsi="Arial" w:cs="Arial"/>
          <w:color w:val="474E58"/>
          <w:sz w:val="24"/>
          <w:szCs w:val="24"/>
        </w:rPr>
        <w:br/>
        <w:t>D. 18 years, 36 years</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A. 12 years, 44 years</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Present ages of son and father be x years (56 -x</w:t>
      </w:r>
      <w:proofErr w:type="gramStart"/>
      <w:r w:rsidRPr="00203CEF">
        <w:rPr>
          <w:rFonts w:ascii="Arial" w:eastAsia="Times New Roman" w:hAnsi="Arial" w:cs="Arial"/>
          <w:color w:val="474E58"/>
          <w:sz w:val="24"/>
          <w:szCs w:val="24"/>
        </w:rPr>
        <w:t>)years</w:t>
      </w:r>
      <w:proofErr w:type="gramEnd"/>
      <w:r w:rsidRPr="00203CEF">
        <w:rPr>
          <w:rFonts w:ascii="Arial" w:eastAsia="Times New Roman" w:hAnsi="Arial" w:cs="Arial"/>
          <w:color w:val="474E58"/>
          <w:sz w:val="24"/>
          <w:szCs w:val="24"/>
        </w:rPr>
        <w:br/>
        <w:t>(56- x +4) = 3(x + 4) or 4x =48 or x = 12</w:t>
      </w:r>
      <w:r w:rsidRPr="00203CEF">
        <w:rPr>
          <w:rFonts w:ascii="Arial" w:eastAsia="Times New Roman" w:hAnsi="Arial" w:cs="Arial"/>
          <w:color w:val="474E58"/>
          <w:sz w:val="24"/>
          <w:szCs w:val="24"/>
        </w:rPr>
        <w:br/>
        <w:t>Ages are 12 years, 44 years</w:t>
      </w:r>
    </w:p>
    <w:p w:rsidR="00203CEF" w:rsidRPr="00203CEF" w:rsidRDefault="00203CEF" w:rsidP="00203CEF">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A batsman in his 17th innings makes a score of 85 and their by increasing his average by 3. What is his average after the 17th innings?</w:t>
      </w:r>
      <w:r w:rsidRPr="00203CEF">
        <w:rPr>
          <w:rFonts w:ascii="Arial" w:eastAsia="Times New Roman" w:hAnsi="Arial" w:cs="Arial"/>
          <w:color w:val="474E58"/>
          <w:sz w:val="24"/>
          <w:szCs w:val="24"/>
        </w:rPr>
        <w:br/>
        <w:t>A. 34</w:t>
      </w:r>
      <w:r w:rsidRPr="00203CEF">
        <w:rPr>
          <w:rFonts w:ascii="Arial" w:eastAsia="Times New Roman" w:hAnsi="Arial" w:cs="Arial"/>
          <w:color w:val="474E58"/>
          <w:sz w:val="24"/>
          <w:szCs w:val="24"/>
        </w:rPr>
        <w:br/>
        <w:t>B. 35</w:t>
      </w:r>
      <w:r w:rsidRPr="00203CEF">
        <w:rPr>
          <w:rFonts w:ascii="Arial" w:eastAsia="Times New Roman" w:hAnsi="Arial" w:cs="Arial"/>
          <w:color w:val="474E58"/>
          <w:sz w:val="24"/>
          <w:szCs w:val="24"/>
        </w:rPr>
        <w:br/>
        <w:t>C. 36</w:t>
      </w:r>
      <w:r w:rsidRPr="00203CEF">
        <w:rPr>
          <w:rFonts w:ascii="Arial" w:eastAsia="Times New Roman" w:hAnsi="Arial" w:cs="Arial"/>
          <w:color w:val="474E58"/>
          <w:sz w:val="24"/>
          <w:szCs w:val="24"/>
        </w:rPr>
        <w:br/>
        <w:t>D. 37</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D. 37</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16x + 85 = 17(x + 3</w:t>
      </w:r>
      <w:proofErr w:type="gramStart"/>
      <w:r w:rsidRPr="00203CEF">
        <w:rPr>
          <w:rFonts w:ascii="Arial" w:eastAsia="Times New Roman" w:hAnsi="Arial" w:cs="Arial"/>
          <w:color w:val="474E58"/>
          <w:sz w:val="24"/>
          <w:szCs w:val="24"/>
        </w:rPr>
        <w:t>)</w:t>
      </w:r>
      <w:proofErr w:type="gramEnd"/>
      <w:r w:rsidRPr="00203CEF">
        <w:rPr>
          <w:rFonts w:ascii="Arial" w:eastAsia="Times New Roman" w:hAnsi="Arial" w:cs="Arial"/>
          <w:color w:val="474E58"/>
          <w:sz w:val="24"/>
          <w:szCs w:val="24"/>
        </w:rPr>
        <w:br/>
        <w:t>x = 34 + 3 = 37</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The average of first 10 natural numbers is?</w:t>
      </w:r>
      <w:r w:rsidRPr="00203CEF">
        <w:rPr>
          <w:rFonts w:ascii="Arial" w:eastAsia="Times New Roman" w:hAnsi="Arial" w:cs="Arial"/>
          <w:color w:val="474E58"/>
          <w:sz w:val="24"/>
          <w:szCs w:val="24"/>
        </w:rPr>
        <w:br/>
        <w:t>A. 5</w:t>
      </w:r>
      <w:r w:rsidRPr="00203CEF">
        <w:rPr>
          <w:rFonts w:ascii="Arial" w:eastAsia="Times New Roman" w:hAnsi="Arial" w:cs="Arial"/>
          <w:color w:val="474E58"/>
          <w:sz w:val="24"/>
          <w:szCs w:val="24"/>
        </w:rPr>
        <w:br/>
        <w:t>B. 5.5</w:t>
      </w:r>
      <w:r w:rsidRPr="00203CEF">
        <w:rPr>
          <w:rFonts w:ascii="Arial" w:eastAsia="Times New Roman" w:hAnsi="Arial" w:cs="Arial"/>
          <w:color w:val="474E58"/>
          <w:sz w:val="24"/>
          <w:szCs w:val="24"/>
        </w:rPr>
        <w:br/>
        <w:t>C. 6</w:t>
      </w:r>
      <w:r w:rsidRPr="00203CEF">
        <w:rPr>
          <w:rFonts w:ascii="Arial" w:eastAsia="Times New Roman" w:hAnsi="Arial" w:cs="Arial"/>
          <w:color w:val="474E58"/>
          <w:sz w:val="24"/>
          <w:szCs w:val="24"/>
        </w:rPr>
        <w:br/>
        <w:t>D. 6.5</w:t>
      </w:r>
    </w:p>
    <w:p w:rsidR="00203CEF" w:rsidRDefault="00203CEF" w:rsidP="00203CEF">
      <w:pPr>
        <w:shd w:val="clear" w:color="auto" w:fill="FFFFFF"/>
        <w:spacing w:after="0" w:line="240" w:lineRule="auto"/>
        <w:ind w:left="720"/>
        <w:rPr>
          <w:rFonts w:ascii="Arial" w:eastAsia="Times New Roman" w:hAnsi="Arial" w:cs="Arial"/>
          <w:b/>
          <w:bCs/>
          <w:color w:val="474E58"/>
          <w:sz w:val="24"/>
          <w:szCs w:val="24"/>
        </w:rPr>
      </w:pPr>
      <w:r w:rsidRPr="00203CEF">
        <w:rPr>
          <w:rFonts w:ascii="Arial" w:eastAsia="Times New Roman" w:hAnsi="Arial" w:cs="Arial"/>
          <w:color w:val="474E58"/>
          <w:sz w:val="24"/>
          <w:szCs w:val="24"/>
        </w:rPr>
        <w:br/>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b/>
          <w:bCs/>
          <w:color w:val="474E58"/>
          <w:sz w:val="24"/>
          <w:szCs w:val="24"/>
        </w:rPr>
        <w:lastRenderedPageBreak/>
        <w:t>Answer: </w:t>
      </w:r>
      <w:r w:rsidRPr="00203CEF">
        <w:rPr>
          <w:rFonts w:ascii="Arial" w:eastAsia="Times New Roman" w:hAnsi="Arial" w:cs="Arial"/>
          <w:color w:val="474E58"/>
          <w:sz w:val="24"/>
          <w:szCs w:val="24"/>
        </w:rPr>
        <w:t>B. 5.5</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Sum of 10 natural no. = 110/2 = 55</w:t>
      </w:r>
      <w:r w:rsidRPr="00203CEF">
        <w:rPr>
          <w:rFonts w:ascii="Arial" w:eastAsia="Times New Roman" w:hAnsi="Arial" w:cs="Arial"/>
          <w:color w:val="474E58"/>
          <w:sz w:val="24"/>
          <w:szCs w:val="24"/>
        </w:rPr>
        <w:br/>
        <w:t>Average = 55/10 = 5.5</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The average age of three boys is 15 years and their ages are in proportion 3:5:7. What is the age in years of the youngest boy?</w:t>
      </w:r>
      <w:r w:rsidRPr="00203CEF">
        <w:rPr>
          <w:rFonts w:ascii="Arial" w:eastAsia="Times New Roman" w:hAnsi="Arial" w:cs="Arial"/>
          <w:color w:val="474E58"/>
          <w:sz w:val="24"/>
          <w:szCs w:val="24"/>
        </w:rPr>
        <w:br/>
        <w:t>A. 9</w:t>
      </w:r>
      <w:r w:rsidRPr="00203CEF">
        <w:rPr>
          <w:rFonts w:ascii="Arial" w:eastAsia="Times New Roman" w:hAnsi="Arial" w:cs="Arial"/>
          <w:color w:val="474E58"/>
          <w:sz w:val="24"/>
          <w:szCs w:val="24"/>
        </w:rPr>
        <w:br/>
        <w:t>B. 12</w:t>
      </w:r>
      <w:r w:rsidRPr="00203CEF">
        <w:rPr>
          <w:rFonts w:ascii="Arial" w:eastAsia="Times New Roman" w:hAnsi="Arial" w:cs="Arial"/>
          <w:color w:val="474E58"/>
          <w:sz w:val="24"/>
          <w:szCs w:val="24"/>
        </w:rPr>
        <w:br/>
        <w:t>C. 15</w:t>
      </w:r>
      <w:r w:rsidRPr="00203CEF">
        <w:rPr>
          <w:rFonts w:ascii="Arial" w:eastAsia="Times New Roman" w:hAnsi="Arial" w:cs="Arial"/>
          <w:color w:val="474E58"/>
          <w:sz w:val="24"/>
          <w:szCs w:val="24"/>
        </w:rPr>
        <w:br/>
        <w:t>D. 18</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A. 9</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3x + 5x + 7x = 45</w:t>
      </w:r>
      <w:r w:rsidRPr="00203CEF">
        <w:rPr>
          <w:rFonts w:ascii="Arial" w:eastAsia="Times New Roman" w:hAnsi="Arial" w:cs="Arial"/>
          <w:color w:val="474E58"/>
          <w:sz w:val="24"/>
          <w:szCs w:val="24"/>
        </w:rPr>
        <w:br/>
        <w:t>x = 3</w:t>
      </w:r>
      <w:r w:rsidRPr="00203CEF">
        <w:rPr>
          <w:rFonts w:ascii="Arial" w:eastAsia="Times New Roman" w:hAnsi="Arial" w:cs="Arial"/>
          <w:color w:val="474E58"/>
          <w:sz w:val="24"/>
          <w:szCs w:val="24"/>
        </w:rPr>
        <w:br/>
        <w:t>3x = 9</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The average of 9 observations was 9, that of the 1st of 5 being 10 and that of the last 5 being 8. What was the 5th observation?</w:t>
      </w:r>
      <w:r w:rsidRPr="00203CEF">
        <w:rPr>
          <w:rFonts w:ascii="Arial" w:eastAsia="Times New Roman" w:hAnsi="Arial" w:cs="Arial"/>
          <w:color w:val="474E58"/>
          <w:sz w:val="24"/>
          <w:szCs w:val="24"/>
        </w:rPr>
        <w:br/>
        <w:t>A. 6</w:t>
      </w:r>
      <w:r w:rsidRPr="00203CEF">
        <w:rPr>
          <w:rFonts w:ascii="Arial" w:eastAsia="Times New Roman" w:hAnsi="Arial" w:cs="Arial"/>
          <w:color w:val="474E58"/>
          <w:sz w:val="24"/>
          <w:szCs w:val="24"/>
        </w:rPr>
        <w:br/>
        <w:t>B. 7</w:t>
      </w:r>
      <w:r w:rsidRPr="00203CEF">
        <w:rPr>
          <w:rFonts w:ascii="Arial" w:eastAsia="Times New Roman" w:hAnsi="Arial" w:cs="Arial"/>
          <w:color w:val="474E58"/>
          <w:sz w:val="24"/>
          <w:szCs w:val="24"/>
        </w:rPr>
        <w:br/>
        <w:t>C. 8</w:t>
      </w:r>
      <w:r w:rsidRPr="00203CEF">
        <w:rPr>
          <w:rFonts w:ascii="Arial" w:eastAsia="Times New Roman" w:hAnsi="Arial" w:cs="Arial"/>
          <w:color w:val="474E58"/>
          <w:sz w:val="24"/>
          <w:szCs w:val="24"/>
        </w:rPr>
        <w:br/>
        <w:t>D. 9</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D. 9</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1 to 9 = 9 * 9 = 81</w:t>
      </w:r>
      <w:r w:rsidRPr="00203CEF">
        <w:rPr>
          <w:rFonts w:ascii="Arial" w:eastAsia="Times New Roman" w:hAnsi="Arial" w:cs="Arial"/>
          <w:color w:val="474E58"/>
          <w:sz w:val="24"/>
          <w:szCs w:val="24"/>
        </w:rPr>
        <w:br/>
        <w:t>1 to 5 = 5 * 10 = 50</w:t>
      </w:r>
      <w:r w:rsidRPr="00203CEF">
        <w:rPr>
          <w:rFonts w:ascii="Arial" w:eastAsia="Times New Roman" w:hAnsi="Arial" w:cs="Arial"/>
          <w:color w:val="474E58"/>
          <w:sz w:val="24"/>
          <w:szCs w:val="24"/>
        </w:rPr>
        <w:br/>
        <w:t>5 to 9 = 5 * 8 = 40</w:t>
      </w:r>
      <w:r w:rsidRPr="00203CEF">
        <w:rPr>
          <w:rFonts w:ascii="Arial" w:eastAsia="Times New Roman" w:hAnsi="Arial" w:cs="Arial"/>
          <w:color w:val="474E58"/>
          <w:sz w:val="24"/>
          <w:szCs w:val="24"/>
        </w:rPr>
        <w:br/>
        <w:t>5th = 50 + 40 = 90 – 81 = 9</w:t>
      </w:r>
      <w:r w:rsidRPr="00203CEF">
        <w:rPr>
          <w:rFonts w:ascii="Arial" w:eastAsia="Times New Roman" w:hAnsi="Arial" w:cs="Arial"/>
          <w:color w:val="474E58"/>
          <w:sz w:val="24"/>
          <w:szCs w:val="24"/>
        </w:rPr>
        <w:br/>
      </w:r>
    </w:p>
    <w:p w:rsidR="00203CEF" w:rsidRPr="00203CEF" w:rsidRDefault="00203CEF" w:rsidP="00203CEF">
      <w:pPr>
        <w:shd w:val="clear" w:color="auto" w:fill="FFFFFF"/>
        <w:spacing w:after="0"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A team of eight entered for a shooting competition. The best marks man scored 85 points. If he had scored 92 points, the average scores for. The team would have been 84. How many points altogether did the team score?</w:t>
      </w:r>
      <w:r w:rsidRPr="00203CEF">
        <w:rPr>
          <w:rFonts w:ascii="Arial" w:eastAsia="Times New Roman" w:hAnsi="Arial" w:cs="Arial"/>
          <w:color w:val="474E58"/>
          <w:sz w:val="24"/>
          <w:szCs w:val="24"/>
        </w:rPr>
        <w:br/>
        <w:t>A. 625</w:t>
      </w:r>
      <w:r w:rsidRPr="00203CEF">
        <w:rPr>
          <w:rFonts w:ascii="Arial" w:eastAsia="Times New Roman" w:hAnsi="Arial" w:cs="Arial"/>
          <w:color w:val="474E58"/>
          <w:sz w:val="24"/>
          <w:szCs w:val="24"/>
        </w:rPr>
        <w:br/>
        <w:t>B. 632</w:t>
      </w:r>
      <w:r w:rsidRPr="00203CEF">
        <w:rPr>
          <w:rFonts w:ascii="Arial" w:eastAsia="Times New Roman" w:hAnsi="Arial" w:cs="Arial"/>
          <w:color w:val="474E58"/>
          <w:sz w:val="24"/>
          <w:szCs w:val="24"/>
        </w:rPr>
        <w:br/>
        <w:t>C. 656</w:t>
      </w:r>
      <w:r w:rsidRPr="00203CEF">
        <w:rPr>
          <w:rFonts w:ascii="Arial" w:eastAsia="Times New Roman" w:hAnsi="Arial" w:cs="Arial"/>
          <w:color w:val="474E58"/>
          <w:sz w:val="24"/>
          <w:szCs w:val="24"/>
        </w:rPr>
        <w:br/>
        <w:t>D. 665</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lastRenderedPageBreak/>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 xml:space="preserve">D. </w:t>
      </w:r>
      <w:proofErr w:type="gramStart"/>
      <w:r w:rsidRPr="00203CEF">
        <w:rPr>
          <w:rFonts w:ascii="Arial" w:eastAsia="Times New Roman" w:hAnsi="Arial" w:cs="Arial"/>
          <w:color w:val="474E58"/>
          <w:sz w:val="24"/>
          <w:szCs w:val="24"/>
        </w:rPr>
        <w:t>665</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w:t>
      </w:r>
      <w:proofErr w:type="gramEnd"/>
      <w:r w:rsidRPr="00203CEF">
        <w:rPr>
          <w:rFonts w:ascii="Arial" w:eastAsia="Times New Roman" w:hAnsi="Arial" w:cs="Arial"/>
          <w:b/>
          <w:bCs/>
          <w:color w:val="474E58"/>
          <w:sz w:val="24"/>
          <w:szCs w:val="24"/>
        </w:rPr>
        <w:t>: </w:t>
      </w:r>
      <w:r w:rsidRPr="00203CEF">
        <w:rPr>
          <w:rFonts w:ascii="Arial" w:eastAsia="Times New Roman" w:hAnsi="Arial" w:cs="Arial"/>
          <w:color w:val="474E58"/>
          <w:sz w:val="24"/>
          <w:szCs w:val="24"/>
        </w:rPr>
        <w:t>8 * 84 = 672 – 7 = 665</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A batsman makes a score of 64 runs in the 16th innings and thus increased his average by 3. Find his average after the 16th inning?</w:t>
      </w:r>
      <w:r w:rsidRPr="00203CEF">
        <w:rPr>
          <w:rFonts w:ascii="Arial" w:eastAsia="Times New Roman" w:hAnsi="Arial" w:cs="Arial"/>
          <w:color w:val="474E58"/>
          <w:sz w:val="24"/>
          <w:szCs w:val="24"/>
        </w:rPr>
        <w:br/>
        <w:t>A. 17</w:t>
      </w:r>
      <w:r w:rsidRPr="00203CEF">
        <w:rPr>
          <w:rFonts w:ascii="Arial" w:eastAsia="Times New Roman" w:hAnsi="Arial" w:cs="Arial"/>
          <w:color w:val="474E58"/>
          <w:sz w:val="24"/>
          <w:szCs w:val="24"/>
        </w:rPr>
        <w:br/>
        <w:t>B. 18</w:t>
      </w:r>
      <w:r w:rsidRPr="00203CEF">
        <w:rPr>
          <w:rFonts w:ascii="Arial" w:eastAsia="Times New Roman" w:hAnsi="Arial" w:cs="Arial"/>
          <w:color w:val="474E58"/>
          <w:sz w:val="24"/>
          <w:szCs w:val="24"/>
        </w:rPr>
        <w:br/>
        <w:t>C. 19</w:t>
      </w:r>
      <w:r w:rsidRPr="00203CEF">
        <w:rPr>
          <w:rFonts w:ascii="Arial" w:eastAsia="Times New Roman" w:hAnsi="Arial" w:cs="Arial"/>
          <w:color w:val="474E58"/>
          <w:sz w:val="24"/>
          <w:szCs w:val="24"/>
        </w:rPr>
        <w:br/>
        <w:t>D. 20</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C. 19</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Let the average after the 16th inning be P.</w:t>
      </w:r>
      <w:r w:rsidRPr="00203CEF">
        <w:rPr>
          <w:rFonts w:ascii="Arial" w:eastAsia="Times New Roman" w:hAnsi="Arial" w:cs="Arial"/>
          <w:color w:val="474E58"/>
          <w:sz w:val="24"/>
          <w:szCs w:val="24"/>
        </w:rPr>
        <w:br/>
        <w:t>So, the average after the 15th inning will be (P-3</w:t>
      </w:r>
      <w:proofErr w:type="gramStart"/>
      <w:r w:rsidRPr="00203CEF">
        <w:rPr>
          <w:rFonts w:ascii="Arial" w:eastAsia="Times New Roman" w:hAnsi="Arial" w:cs="Arial"/>
          <w:color w:val="474E58"/>
          <w:sz w:val="24"/>
          <w:szCs w:val="24"/>
        </w:rPr>
        <w:t>)</w:t>
      </w:r>
      <w:proofErr w:type="gramEnd"/>
      <w:r w:rsidRPr="00203CEF">
        <w:rPr>
          <w:rFonts w:ascii="Arial" w:eastAsia="Times New Roman" w:hAnsi="Arial" w:cs="Arial"/>
          <w:color w:val="474E58"/>
          <w:sz w:val="24"/>
          <w:szCs w:val="24"/>
        </w:rPr>
        <w:br/>
        <w:t>Hence, 15(P-30) + 64 = 16P =&gt; P = 19</w:t>
      </w:r>
    </w:p>
    <w:p w:rsidR="00203CEF" w:rsidRPr="00203CEF" w:rsidRDefault="00203CEF" w:rsidP="00203CEF">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The average of 10 numbers is 23. If each number is increased by 4, what will the new average be?</w:t>
      </w:r>
      <w:r w:rsidRPr="00203CEF">
        <w:rPr>
          <w:rFonts w:ascii="Arial" w:eastAsia="Times New Roman" w:hAnsi="Arial" w:cs="Arial"/>
          <w:color w:val="474E58"/>
          <w:sz w:val="24"/>
          <w:szCs w:val="24"/>
        </w:rPr>
        <w:br/>
        <w:t>A. 23</w:t>
      </w:r>
      <w:r w:rsidRPr="00203CEF">
        <w:rPr>
          <w:rFonts w:ascii="Arial" w:eastAsia="Times New Roman" w:hAnsi="Arial" w:cs="Arial"/>
          <w:color w:val="474E58"/>
          <w:sz w:val="24"/>
          <w:szCs w:val="24"/>
        </w:rPr>
        <w:br/>
        <w:t>B. 25</w:t>
      </w:r>
      <w:r w:rsidRPr="00203CEF">
        <w:rPr>
          <w:rFonts w:ascii="Arial" w:eastAsia="Times New Roman" w:hAnsi="Arial" w:cs="Arial"/>
          <w:color w:val="474E58"/>
          <w:sz w:val="24"/>
          <w:szCs w:val="24"/>
        </w:rPr>
        <w:br/>
        <w:t>C. 27</w:t>
      </w:r>
      <w:r w:rsidRPr="00203CEF">
        <w:rPr>
          <w:rFonts w:ascii="Arial" w:eastAsia="Times New Roman" w:hAnsi="Arial" w:cs="Arial"/>
          <w:color w:val="474E58"/>
          <w:sz w:val="24"/>
          <w:szCs w:val="24"/>
        </w:rPr>
        <w:br/>
        <w:t>D. 29</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C. 27</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Sum of the 10 numbers = 230</w:t>
      </w:r>
      <w:r w:rsidRPr="00203CEF">
        <w:rPr>
          <w:rFonts w:ascii="Arial" w:eastAsia="Times New Roman" w:hAnsi="Arial" w:cs="Arial"/>
          <w:color w:val="474E58"/>
          <w:sz w:val="24"/>
          <w:szCs w:val="24"/>
        </w:rPr>
        <w:br/>
        <w:t>If each number is increased by 4, the total increase = 4 * 10 = 40</w:t>
      </w:r>
      <w:r w:rsidRPr="00203CEF">
        <w:rPr>
          <w:rFonts w:ascii="Arial" w:eastAsia="Times New Roman" w:hAnsi="Arial" w:cs="Arial"/>
          <w:color w:val="474E58"/>
          <w:sz w:val="24"/>
          <w:szCs w:val="24"/>
        </w:rPr>
        <w:br/>
      </w:r>
      <w:proofErr w:type="gramStart"/>
      <w:r w:rsidRPr="00203CEF">
        <w:rPr>
          <w:rFonts w:ascii="Arial" w:eastAsia="Times New Roman" w:hAnsi="Arial" w:cs="Arial"/>
          <w:color w:val="474E58"/>
          <w:sz w:val="24"/>
          <w:szCs w:val="24"/>
        </w:rPr>
        <w:t>The</w:t>
      </w:r>
      <w:proofErr w:type="gramEnd"/>
      <w:r w:rsidRPr="00203CEF">
        <w:rPr>
          <w:rFonts w:ascii="Arial" w:eastAsia="Times New Roman" w:hAnsi="Arial" w:cs="Arial"/>
          <w:color w:val="474E58"/>
          <w:sz w:val="24"/>
          <w:szCs w:val="24"/>
        </w:rPr>
        <w:t xml:space="preserve"> new sum = 230 + 40 = 270 The new average = 270/10 = 27</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 xml:space="preserve">Find the average of the </w:t>
      </w:r>
      <w:proofErr w:type="gramStart"/>
      <w:r w:rsidRPr="00203CEF">
        <w:rPr>
          <w:rFonts w:ascii="Arial" w:eastAsia="Times New Roman" w:hAnsi="Arial" w:cs="Arial"/>
          <w:color w:val="474E58"/>
          <w:sz w:val="24"/>
          <w:szCs w:val="24"/>
        </w:rPr>
        <w:t>series :</w:t>
      </w:r>
      <w:proofErr w:type="gramEnd"/>
      <w:r w:rsidRPr="00203CEF">
        <w:rPr>
          <w:rFonts w:ascii="Arial" w:eastAsia="Times New Roman" w:hAnsi="Arial" w:cs="Arial"/>
          <w:color w:val="474E58"/>
          <w:sz w:val="24"/>
          <w:szCs w:val="24"/>
        </w:rPr>
        <w:t xml:space="preserve"> 312, 162, 132, 142 and 122?</w:t>
      </w:r>
      <w:r w:rsidRPr="00203CEF">
        <w:rPr>
          <w:rFonts w:ascii="Arial" w:eastAsia="Times New Roman" w:hAnsi="Arial" w:cs="Arial"/>
          <w:color w:val="474E58"/>
          <w:sz w:val="24"/>
          <w:szCs w:val="24"/>
        </w:rPr>
        <w:br/>
        <w:t>A. 162</w:t>
      </w:r>
      <w:r w:rsidRPr="00203CEF">
        <w:rPr>
          <w:rFonts w:ascii="Arial" w:eastAsia="Times New Roman" w:hAnsi="Arial" w:cs="Arial"/>
          <w:color w:val="474E58"/>
          <w:sz w:val="24"/>
          <w:szCs w:val="24"/>
        </w:rPr>
        <w:br/>
        <w:t>B. 174</w:t>
      </w:r>
      <w:r w:rsidRPr="00203CEF">
        <w:rPr>
          <w:rFonts w:ascii="Arial" w:eastAsia="Times New Roman" w:hAnsi="Arial" w:cs="Arial"/>
          <w:color w:val="474E58"/>
          <w:sz w:val="24"/>
          <w:szCs w:val="24"/>
        </w:rPr>
        <w:br/>
        <w:t>C. 186</w:t>
      </w:r>
      <w:r w:rsidRPr="00203CEF">
        <w:rPr>
          <w:rFonts w:ascii="Arial" w:eastAsia="Times New Roman" w:hAnsi="Arial" w:cs="Arial"/>
          <w:color w:val="474E58"/>
          <w:sz w:val="24"/>
          <w:szCs w:val="24"/>
        </w:rPr>
        <w:br/>
        <w:t>D. 198</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B. 174</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(312 + 162 + 132 + 142 + 122)/5 = 870/5 = 174</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lastRenderedPageBreak/>
        <w:t>In the first 10 overs of a cricket game, the run rate was only 3.2. What should be the run rate in the remaining 40 overs to reach the target of 282 runs?</w:t>
      </w:r>
      <w:r w:rsidRPr="00203CEF">
        <w:rPr>
          <w:rFonts w:ascii="Arial" w:eastAsia="Times New Roman" w:hAnsi="Arial" w:cs="Arial"/>
          <w:color w:val="474E58"/>
          <w:sz w:val="24"/>
          <w:szCs w:val="24"/>
        </w:rPr>
        <w:br/>
        <w:t>A. 5.75</w:t>
      </w:r>
      <w:r w:rsidRPr="00203CEF">
        <w:rPr>
          <w:rFonts w:ascii="Arial" w:eastAsia="Times New Roman" w:hAnsi="Arial" w:cs="Arial"/>
          <w:color w:val="474E58"/>
          <w:sz w:val="24"/>
          <w:szCs w:val="24"/>
        </w:rPr>
        <w:br/>
        <w:t>B. 6.25</w:t>
      </w:r>
      <w:r w:rsidRPr="00203CEF">
        <w:rPr>
          <w:rFonts w:ascii="Arial" w:eastAsia="Times New Roman" w:hAnsi="Arial" w:cs="Arial"/>
          <w:color w:val="474E58"/>
          <w:sz w:val="24"/>
          <w:szCs w:val="24"/>
        </w:rPr>
        <w:br/>
        <w:t>C. 6.75</w:t>
      </w:r>
      <w:r w:rsidRPr="00203CEF">
        <w:rPr>
          <w:rFonts w:ascii="Arial" w:eastAsia="Times New Roman" w:hAnsi="Arial" w:cs="Arial"/>
          <w:color w:val="474E58"/>
          <w:sz w:val="24"/>
          <w:szCs w:val="24"/>
        </w:rPr>
        <w:br/>
        <w:t>D. 7.25</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B. 6.25</w:t>
      </w: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Required run rate = 282 - (3.2 * 10) / 40 = 250 / 40 = 6.25</w:t>
      </w:r>
      <w:r w:rsidRPr="00203CEF">
        <w:rPr>
          <w:rFonts w:ascii="Arial" w:eastAsia="Times New Roman" w:hAnsi="Arial" w:cs="Arial"/>
          <w:color w:val="474E58"/>
          <w:sz w:val="24"/>
          <w:szCs w:val="24"/>
        </w:rPr>
        <w:br/>
      </w:r>
      <w:r w:rsidRPr="00203CEF">
        <w:rPr>
          <w:rFonts w:ascii="Arial" w:eastAsia="Times New Roman" w:hAnsi="Arial" w:cs="Arial"/>
          <w:color w:val="474E58"/>
          <w:sz w:val="24"/>
          <w:szCs w:val="24"/>
        </w:rPr>
        <w:br/>
      </w:r>
    </w:p>
    <w:p w:rsidR="00203CEF" w:rsidRPr="00203CEF" w:rsidRDefault="00203CEF" w:rsidP="00203CEF">
      <w:pPr>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rPr>
      </w:pPr>
      <w:r w:rsidRPr="00203CEF">
        <w:rPr>
          <w:rFonts w:ascii="Arial" w:eastAsia="Times New Roman" w:hAnsi="Arial" w:cs="Arial"/>
          <w:color w:val="474E58"/>
          <w:sz w:val="24"/>
          <w:szCs w:val="24"/>
        </w:rPr>
        <w:t>The average weight of 8 person's increases by 2.5 kg when a new person comes in place of one of them weighing 65 kg. What might be the weight of the new person?</w:t>
      </w:r>
      <w:r w:rsidRPr="00203CEF">
        <w:rPr>
          <w:rFonts w:ascii="Arial" w:eastAsia="Times New Roman" w:hAnsi="Arial" w:cs="Arial"/>
          <w:color w:val="474E58"/>
          <w:sz w:val="24"/>
          <w:szCs w:val="24"/>
        </w:rPr>
        <w:br/>
        <w:t xml:space="preserve">A. 75 </w:t>
      </w:r>
      <w:proofErr w:type="spellStart"/>
      <w:r w:rsidRPr="00203CEF">
        <w:rPr>
          <w:rFonts w:ascii="Arial" w:eastAsia="Times New Roman" w:hAnsi="Arial" w:cs="Arial"/>
          <w:color w:val="474E58"/>
          <w:sz w:val="24"/>
          <w:szCs w:val="24"/>
        </w:rPr>
        <w:t>kgs</w:t>
      </w:r>
      <w:proofErr w:type="spellEnd"/>
      <w:r w:rsidRPr="00203CEF">
        <w:rPr>
          <w:rFonts w:ascii="Arial" w:eastAsia="Times New Roman" w:hAnsi="Arial" w:cs="Arial"/>
          <w:color w:val="474E58"/>
          <w:sz w:val="24"/>
          <w:szCs w:val="24"/>
        </w:rPr>
        <w:br/>
        <w:t xml:space="preserve">B. 80 </w:t>
      </w:r>
      <w:proofErr w:type="spellStart"/>
      <w:r w:rsidRPr="00203CEF">
        <w:rPr>
          <w:rFonts w:ascii="Arial" w:eastAsia="Times New Roman" w:hAnsi="Arial" w:cs="Arial"/>
          <w:color w:val="474E58"/>
          <w:sz w:val="24"/>
          <w:szCs w:val="24"/>
        </w:rPr>
        <w:t>kgs</w:t>
      </w:r>
      <w:proofErr w:type="spellEnd"/>
      <w:r w:rsidRPr="00203CEF">
        <w:rPr>
          <w:rFonts w:ascii="Arial" w:eastAsia="Times New Roman" w:hAnsi="Arial" w:cs="Arial"/>
          <w:color w:val="474E58"/>
          <w:sz w:val="24"/>
          <w:szCs w:val="24"/>
        </w:rPr>
        <w:br/>
        <w:t xml:space="preserve">C. 85 </w:t>
      </w:r>
      <w:proofErr w:type="spellStart"/>
      <w:r w:rsidRPr="00203CEF">
        <w:rPr>
          <w:rFonts w:ascii="Arial" w:eastAsia="Times New Roman" w:hAnsi="Arial" w:cs="Arial"/>
          <w:color w:val="474E58"/>
          <w:sz w:val="24"/>
          <w:szCs w:val="24"/>
        </w:rPr>
        <w:t>kgs</w:t>
      </w:r>
      <w:proofErr w:type="spellEnd"/>
      <w:r w:rsidRPr="00203CEF">
        <w:rPr>
          <w:rFonts w:ascii="Arial" w:eastAsia="Times New Roman" w:hAnsi="Arial" w:cs="Arial"/>
          <w:color w:val="474E58"/>
          <w:sz w:val="24"/>
          <w:szCs w:val="24"/>
        </w:rPr>
        <w:br/>
        <w:t>D. Data inadequate</w:t>
      </w:r>
    </w:p>
    <w:p w:rsidR="00203CEF" w:rsidRPr="00203CEF" w:rsidRDefault="00203CEF" w:rsidP="00203CEF">
      <w:pPr>
        <w:shd w:val="clear" w:color="auto" w:fill="FFFFFF"/>
        <w:spacing w:after="0" w:line="240" w:lineRule="auto"/>
        <w:ind w:left="720"/>
        <w:rPr>
          <w:rFonts w:ascii="Arial" w:eastAsia="Times New Roman" w:hAnsi="Arial" w:cs="Arial"/>
          <w:color w:val="474E58"/>
          <w:sz w:val="24"/>
          <w:szCs w:val="24"/>
        </w:rPr>
      </w:pPr>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Answer: </w:t>
      </w:r>
      <w:r w:rsidRPr="00203CEF">
        <w:rPr>
          <w:rFonts w:ascii="Arial" w:eastAsia="Times New Roman" w:hAnsi="Arial" w:cs="Arial"/>
          <w:color w:val="474E58"/>
          <w:sz w:val="24"/>
          <w:szCs w:val="24"/>
        </w:rPr>
        <w:t xml:space="preserve">C. 85 </w:t>
      </w:r>
      <w:proofErr w:type="spellStart"/>
      <w:r w:rsidRPr="00203CEF">
        <w:rPr>
          <w:rFonts w:ascii="Arial" w:eastAsia="Times New Roman" w:hAnsi="Arial" w:cs="Arial"/>
          <w:color w:val="474E58"/>
          <w:sz w:val="24"/>
          <w:szCs w:val="24"/>
        </w:rPr>
        <w:t>kgs</w:t>
      </w:r>
      <w:proofErr w:type="spellEnd"/>
      <w:r w:rsidRPr="00203CEF">
        <w:rPr>
          <w:rFonts w:ascii="Arial" w:eastAsia="Times New Roman" w:hAnsi="Arial" w:cs="Arial"/>
          <w:color w:val="474E58"/>
          <w:sz w:val="24"/>
          <w:szCs w:val="24"/>
        </w:rPr>
        <w:br/>
      </w:r>
      <w:r w:rsidRPr="00203CEF">
        <w:rPr>
          <w:rFonts w:ascii="Arial" w:eastAsia="Times New Roman" w:hAnsi="Arial" w:cs="Arial"/>
          <w:b/>
          <w:bCs/>
          <w:color w:val="474E58"/>
          <w:sz w:val="24"/>
          <w:szCs w:val="24"/>
        </w:rPr>
        <w:t>Explanation: </w:t>
      </w:r>
      <w:r w:rsidRPr="00203CEF">
        <w:rPr>
          <w:rFonts w:ascii="Arial" w:eastAsia="Times New Roman" w:hAnsi="Arial" w:cs="Arial"/>
          <w:color w:val="474E58"/>
          <w:sz w:val="24"/>
          <w:szCs w:val="24"/>
        </w:rPr>
        <w:t xml:space="preserve">Total weight increased = (8 * 2.5) kg = 20 </w:t>
      </w:r>
      <w:proofErr w:type="spellStart"/>
      <w:r w:rsidRPr="00203CEF">
        <w:rPr>
          <w:rFonts w:ascii="Arial" w:eastAsia="Times New Roman" w:hAnsi="Arial" w:cs="Arial"/>
          <w:color w:val="474E58"/>
          <w:sz w:val="24"/>
          <w:szCs w:val="24"/>
        </w:rPr>
        <w:t>kgs</w:t>
      </w:r>
      <w:proofErr w:type="spellEnd"/>
      <w:r w:rsidRPr="00203CEF">
        <w:rPr>
          <w:rFonts w:ascii="Arial" w:eastAsia="Times New Roman" w:hAnsi="Arial" w:cs="Arial"/>
          <w:color w:val="474E58"/>
          <w:sz w:val="24"/>
          <w:szCs w:val="24"/>
        </w:rPr>
        <w:br/>
        <w:t xml:space="preserve">Weight of new person = (65 + 20) kg = 85 </w:t>
      </w:r>
      <w:proofErr w:type="spellStart"/>
      <w:r w:rsidRPr="00203CEF">
        <w:rPr>
          <w:rFonts w:ascii="Arial" w:eastAsia="Times New Roman" w:hAnsi="Arial" w:cs="Arial"/>
          <w:color w:val="474E58"/>
          <w:sz w:val="24"/>
          <w:szCs w:val="24"/>
        </w:rPr>
        <w:t>kgs</w:t>
      </w:r>
      <w:proofErr w:type="spellEnd"/>
    </w:p>
    <w:p w:rsidR="00E340DE" w:rsidRDefault="00E340DE" w:rsidP="00DB49E0">
      <w:pPr>
        <w:shd w:val="clear" w:color="auto" w:fill="FFFFFF"/>
        <w:spacing w:before="100" w:beforeAutospacing="1" w:after="100" w:afterAutospacing="1" w:line="240" w:lineRule="auto"/>
        <w:ind w:left="720"/>
        <w:rPr>
          <w:rFonts w:ascii="Arial" w:eastAsia="Times New Roman" w:hAnsi="Arial" w:cs="Arial"/>
          <w:color w:val="474E58"/>
          <w:sz w:val="24"/>
          <w:szCs w:val="24"/>
        </w:rPr>
      </w:pPr>
    </w:p>
    <w:p w:rsidR="00DB49E0" w:rsidRPr="00DB49E0" w:rsidRDefault="00E340DE" w:rsidP="00DB49E0">
      <w:pPr>
        <w:shd w:val="clear" w:color="auto" w:fill="FFFFFF"/>
        <w:spacing w:before="100" w:beforeAutospacing="1" w:after="100" w:afterAutospacing="1" w:line="240" w:lineRule="auto"/>
        <w:ind w:left="720"/>
        <w:rPr>
          <w:rFonts w:ascii="Arial" w:eastAsia="Times New Roman" w:hAnsi="Arial" w:cs="Arial"/>
          <w:color w:val="474E58"/>
          <w:sz w:val="24"/>
          <w:szCs w:val="24"/>
        </w:rPr>
      </w:pPr>
      <w:r>
        <w:rPr>
          <w:rFonts w:ascii="Arial" w:eastAsia="Times New Roman" w:hAnsi="Arial" w:cs="Arial"/>
          <w:color w:val="474E58"/>
          <w:sz w:val="24"/>
          <w:szCs w:val="24"/>
        </w:rPr>
        <w:t>21</w:t>
      </w:r>
      <w:proofErr w:type="gramStart"/>
      <w:r>
        <w:rPr>
          <w:rFonts w:ascii="Arial" w:eastAsia="Times New Roman" w:hAnsi="Arial" w:cs="Arial"/>
          <w:color w:val="474E58"/>
          <w:sz w:val="24"/>
          <w:szCs w:val="24"/>
        </w:rPr>
        <w:t>.</w:t>
      </w:r>
      <w:r w:rsidR="00DB49E0" w:rsidRPr="00DB49E0">
        <w:rPr>
          <w:rFonts w:ascii="Arial" w:eastAsia="Times New Roman" w:hAnsi="Arial" w:cs="Arial"/>
          <w:color w:val="474E58"/>
          <w:sz w:val="24"/>
          <w:szCs w:val="24"/>
        </w:rPr>
        <w:t>QAR</w:t>
      </w:r>
      <w:proofErr w:type="gramEnd"/>
      <w:r w:rsidR="00DB49E0" w:rsidRPr="00DB49E0">
        <w:rPr>
          <w:rFonts w:ascii="Arial" w:eastAsia="Times New Roman" w:hAnsi="Arial" w:cs="Arial"/>
          <w:color w:val="474E58"/>
          <w:sz w:val="24"/>
          <w:szCs w:val="24"/>
        </w:rPr>
        <w:t>, RAS, SAT, TAU, _____</w:t>
      </w:r>
      <w:r w:rsidR="00DB49E0" w:rsidRPr="00DB49E0">
        <w:rPr>
          <w:rFonts w:ascii="Arial" w:eastAsia="Times New Roman" w:hAnsi="Arial" w:cs="Arial"/>
          <w:color w:val="474E58"/>
          <w:sz w:val="24"/>
          <w:szCs w:val="24"/>
        </w:rPr>
        <w:br/>
        <w:t>A. TAS</w:t>
      </w:r>
      <w:r w:rsidR="00DB49E0" w:rsidRPr="00DB49E0">
        <w:rPr>
          <w:rFonts w:ascii="Arial" w:eastAsia="Times New Roman" w:hAnsi="Arial" w:cs="Arial"/>
          <w:color w:val="474E58"/>
          <w:sz w:val="24"/>
          <w:szCs w:val="24"/>
        </w:rPr>
        <w:br/>
        <w:t>B. TAT</w:t>
      </w:r>
      <w:r w:rsidR="00DB49E0" w:rsidRPr="00DB49E0">
        <w:rPr>
          <w:rFonts w:ascii="Arial" w:eastAsia="Times New Roman" w:hAnsi="Arial" w:cs="Arial"/>
          <w:color w:val="474E58"/>
          <w:sz w:val="24"/>
          <w:szCs w:val="24"/>
        </w:rPr>
        <w:br/>
        <w:t>C. UAT</w:t>
      </w:r>
      <w:r w:rsidR="00DB49E0" w:rsidRPr="00DB49E0">
        <w:rPr>
          <w:rFonts w:ascii="Arial" w:eastAsia="Times New Roman" w:hAnsi="Arial" w:cs="Arial"/>
          <w:color w:val="474E58"/>
          <w:sz w:val="24"/>
          <w:szCs w:val="24"/>
        </w:rPr>
        <w:br/>
        <w:t>D. UAV</w:t>
      </w:r>
    </w:p>
    <w:p w:rsidR="00DB49E0" w:rsidRPr="00DB49E0" w:rsidRDefault="00DB49E0" w:rsidP="00DB49E0">
      <w:pPr>
        <w:shd w:val="clear" w:color="auto" w:fill="FFFFFF"/>
        <w:spacing w:after="0" w:line="240" w:lineRule="auto"/>
        <w:ind w:left="720"/>
        <w:rPr>
          <w:rFonts w:ascii="Arial" w:eastAsia="Times New Roman" w:hAnsi="Arial" w:cs="Arial"/>
          <w:color w:val="474E58"/>
          <w:sz w:val="24"/>
          <w:szCs w:val="24"/>
        </w:rPr>
      </w:pP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Answer: </w:t>
      </w:r>
      <w:r w:rsidRPr="00DB49E0">
        <w:rPr>
          <w:rFonts w:ascii="Arial" w:eastAsia="Times New Roman" w:hAnsi="Arial" w:cs="Arial"/>
          <w:color w:val="474E58"/>
          <w:sz w:val="24"/>
          <w:szCs w:val="24"/>
        </w:rPr>
        <w:t>D. UAV</w:t>
      </w: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Explanation: </w:t>
      </w:r>
      <w:r w:rsidRPr="00DB49E0">
        <w:rPr>
          <w:rFonts w:ascii="Arial" w:eastAsia="Times New Roman" w:hAnsi="Arial" w:cs="Arial"/>
          <w:color w:val="474E58"/>
          <w:sz w:val="24"/>
          <w:szCs w:val="24"/>
        </w:rPr>
        <w:t xml:space="preserve">In this series, the third letter is repeated as the first letter of the next segment. The middle letter, </w:t>
      </w:r>
      <w:proofErr w:type="gramStart"/>
      <w:r w:rsidRPr="00DB49E0">
        <w:rPr>
          <w:rFonts w:ascii="Arial" w:eastAsia="Times New Roman" w:hAnsi="Arial" w:cs="Arial"/>
          <w:color w:val="474E58"/>
          <w:sz w:val="24"/>
          <w:szCs w:val="24"/>
        </w:rPr>
        <w:t>A</w:t>
      </w:r>
      <w:proofErr w:type="gramEnd"/>
      <w:r w:rsidRPr="00DB49E0">
        <w:rPr>
          <w:rFonts w:ascii="Arial" w:eastAsia="Times New Roman" w:hAnsi="Arial" w:cs="Arial"/>
          <w:color w:val="474E58"/>
          <w:sz w:val="24"/>
          <w:szCs w:val="24"/>
        </w:rPr>
        <w:t>, remains static. The third letters are in alphabetical order, beginning with R.</w:t>
      </w:r>
    </w:p>
    <w:p w:rsidR="00DB49E0" w:rsidRPr="00DB49E0" w:rsidRDefault="00E340DE" w:rsidP="00E340DE">
      <w:pPr>
        <w:shd w:val="clear" w:color="auto" w:fill="FFFFFF"/>
        <w:spacing w:before="100" w:beforeAutospacing="1" w:after="100" w:afterAutospacing="1" w:line="240" w:lineRule="auto"/>
        <w:ind w:left="720"/>
        <w:rPr>
          <w:rFonts w:ascii="Arial" w:eastAsia="Times New Roman" w:hAnsi="Arial" w:cs="Arial"/>
          <w:color w:val="474E58"/>
          <w:sz w:val="24"/>
          <w:szCs w:val="24"/>
        </w:rPr>
      </w:pPr>
      <w:r>
        <w:rPr>
          <w:rFonts w:ascii="Arial" w:eastAsia="Times New Roman" w:hAnsi="Arial" w:cs="Arial"/>
          <w:color w:val="474E58"/>
          <w:sz w:val="24"/>
          <w:szCs w:val="24"/>
        </w:rPr>
        <w:t xml:space="preserve">22. </w:t>
      </w:r>
      <w:r w:rsidR="00DB49E0" w:rsidRPr="00DB49E0">
        <w:rPr>
          <w:rFonts w:ascii="Arial" w:eastAsia="Times New Roman" w:hAnsi="Arial" w:cs="Arial"/>
          <w:color w:val="474E58"/>
          <w:sz w:val="24"/>
          <w:szCs w:val="24"/>
        </w:rPr>
        <w:t>CMM, EOO, GQQ, _____, KUU</w:t>
      </w:r>
      <w:r w:rsidR="00DB49E0" w:rsidRPr="00DB49E0">
        <w:rPr>
          <w:rFonts w:ascii="Arial" w:eastAsia="Times New Roman" w:hAnsi="Arial" w:cs="Arial"/>
          <w:color w:val="474E58"/>
          <w:sz w:val="24"/>
          <w:szCs w:val="24"/>
        </w:rPr>
        <w:br/>
        <w:t>A. GRR</w:t>
      </w:r>
      <w:r w:rsidR="00DB49E0" w:rsidRPr="00DB49E0">
        <w:rPr>
          <w:rFonts w:ascii="Arial" w:eastAsia="Times New Roman" w:hAnsi="Arial" w:cs="Arial"/>
          <w:color w:val="474E58"/>
          <w:sz w:val="24"/>
          <w:szCs w:val="24"/>
        </w:rPr>
        <w:br/>
        <w:t>B. GSS</w:t>
      </w:r>
      <w:r w:rsidR="00DB49E0" w:rsidRPr="00DB49E0">
        <w:rPr>
          <w:rFonts w:ascii="Arial" w:eastAsia="Times New Roman" w:hAnsi="Arial" w:cs="Arial"/>
          <w:color w:val="474E58"/>
          <w:sz w:val="24"/>
          <w:szCs w:val="24"/>
        </w:rPr>
        <w:br/>
        <w:t>C. ISS</w:t>
      </w:r>
      <w:r w:rsidR="00DB49E0" w:rsidRPr="00DB49E0">
        <w:rPr>
          <w:rFonts w:ascii="Arial" w:eastAsia="Times New Roman" w:hAnsi="Arial" w:cs="Arial"/>
          <w:color w:val="474E58"/>
          <w:sz w:val="24"/>
          <w:szCs w:val="24"/>
        </w:rPr>
        <w:br/>
        <w:t>D. ITT</w:t>
      </w:r>
    </w:p>
    <w:p w:rsidR="00DB49E0" w:rsidRPr="00DB49E0" w:rsidRDefault="00DB49E0" w:rsidP="00DB49E0">
      <w:pPr>
        <w:shd w:val="clear" w:color="auto" w:fill="FFFFFF"/>
        <w:spacing w:after="0" w:line="240" w:lineRule="auto"/>
        <w:ind w:left="720"/>
        <w:rPr>
          <w:rFonts w:ascii="Arial" w:eastAsia="Times New Roman" w:hAnsi="Arial" w:cs="Arial"/>
          <w:color w:val="474E58"/>
          <w:sz w:val="24"/>
          <w:szCs w:val="24"/>
        </w:rPr>
      </w:pPr>
      <w:r w:rsidRPr="00DB49E0">
        <w:rPr>
          <w:rFonts w:ascii="Arial" w:eastAsia="Times New Roman" w:hAnsi="Arial" w:cs="Arial"/>
          <w:color w:val="474E58"/>
          <w:sz w:val="24"/>
          <w:szCs w:val="24"/>
        </w:rPr>
        <w:lastRenderedPageBreak/>
        <w:br/>
      </w:r>
      <w:r w:rsidRPr="00DB49E0">
        <w:rPr>
          <w:rFonts w:ascii="Arial" w:eastAsia="Times New Roman" w:hAnsi="Arial" w:cs="Arial"/>
          <w:b/>
          <w:bCs/>
          <w:color w:val="474E58"/>
          <w:sz w:val="24"/>
          <w:szCs w:val="24"/>
        </w:rPr>
        <w:t>Answer: </w:t>
      </w:r>
      <w:r w:rsidRPr="00DB49E0">
        <w:rPr>
          <w:rFonts w:ascii="Arial" w:eastAsia="Times New Roman" w:hAnsi="Arial" w:cs="Arial"/>
          <w:color w:val="474E58"/>
          <w:sz w:val="24"/>
          <w:szCs w:val="24"/>
        </w:rPr>
        <w:t>C. ISS</w:t>
      </w: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Explanation: </w:t>
      </w:r>
      <w:r w:rsidRPr="00DB49E0">
        <w:rPr>
          <w:rFonts w:ascii="Arial" w:eastAsia="Times New Roman" w:hAnsi="Arial" w:cs="Arial"/>
          <w:color w:val="474E58"/>
          <w:sz w:val="24"/>
          <w:szCs w:val="24"/>
        </w:rPr>
        <w:t>The first letters are in alphabetical order with a letter skipped in between each segment: C, E, G, I, K. The second and third letters are repeated; they are also in order with a skipped letter: M, O, Q, S, U.</w:t>
      </w:r>
    </w:p>
    <w:p w:rsidR="00DB49E0" w:rsidRPr="00DB49E0" w:rsidRDefault="00DB49E0" w:rsidP="00DB49E0">
      <w:pPr>
        <w:shd w:val="clear" w:color="auto" w:fill="FFFFFF"/>
        <w:spacing w:after="0" w:line="240" w:lineRule="auto"/>
        <w:ind w:left="495"/>
        <w:jc w:val="center"/>
        <w:rPr>
          <w:rFonts w:ascii="Arial" w:eastAsia="Times New Roman" w:hAnsi="Arial" w:cs="Arial"/>
          <w:color w:val="474E58"/>
          <w:sz w:val="24"/>
          <w:szCs w:val="24"/>
        </w:rPr>
      </w:pPr>
    </w:p>
    <w:p w:rsidR="00DB49E0" w:rsidRPr="00DB49E0" w:rsidRDefault="00DB49E0" w:rsidP="00DB49E0">
      <w:pPr>
        <w:shd w:val="clear" w:color="auto" w:fill="FFFFFF"/>
        <w:spacing w:after="0" w:line="240" w:lineRule="auto"/>
        <w:ind w:left="720"/>
        <w:rPr>
          <w:rFonts w:ascii="Arial" w:eastAsia="Times New Roman" w:hAnsi="Arial" w:cs="Arial"/>
          <w:color w:val="474E58"/>
          <w:sz w:val="24"/>
          <w:szCs w:val="24"/>
        </w:rPr>
      </w:pPr>
      <w:r w:rsidRPr="00DB49E0">
        <w:rPr>
          <w:rFonts w:ascii="Arial" w:eastAsia="Times New Roman" w:hAnsi="Arial" w:cs="Arial"/>
          <w:color w:val="474E58"/>
          <w:sz w:val="24"/>
          <w:szCs w:val="24"/>
        </w:rPr>
        <w:br/>
      </w:r>
    </w:p>
    <w:p w:rsidR="00DB49E0" w:rsidRPr="00E340DE" w:rsidRDefault="00DB49E0" w:rsidP="00E340DE">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E340DE">
        <w:rPr>
          <w:rFonts w:ascii="Arial" w:eastAsia="Times New Roman" w:hAnsi="Arial" w:cs="Arial"/>
          <w:color w:val="474E58"/>
          <w:sz w:val="24"/>
          <w:szCs w:val="24"/>
        </w:rPr>
        <w:t>ELFA, GLHA, ILJA, _____, MLNA</w:t>
      </w:r>
      <w:r w:rsidRPr="00E340DE">
        <w:rPr>
          <w:rFonts w:ascii="Arial" w:eastAsia="Times New Roman" w:hAnsi="Arial" w:cs="Arial"/>
          <w:color w:val="474E58"/>
          <w:sz w:val="24"/>
          <w:szCs w:val="24"/>
        </w:rPr>
        <w:br/>
        <w:t>A. KLLA</w:t>
      </w:r>
      <w:r w:rsidRPr="00E340DE">
        <w:rPr>
          <w:rFonts w:ascii="Arial" w:eastAsia="Times New Roman" w:hAnsi="Arial" w:cs="Arial"/>
          <w:color w:val="474E58"/>
          <w:sz w:val="24"/>
          <w:szCs w:val="24"/>
        </w:rPr>
        <w:br/>
        <w:t>B. KLMA</w:t>
      </w:r>
      <w:r w:rsidRPr="00E340DE">
        <w:rPr>
          <w:rFonts w:ascii="Arial" w:eastAsia="Times New Roman" w:hAnsi="Arial" w:cs="Arial"/>
          <w:color w:val="474E58"/>
          <w:sz w:val="24"/>
          <w:szCs w:val="24"/>
        </w:rPr>
        <w:br/>
        <w:t>C. LLMA</w:t>
      </w:r>
      <w:r w:rsidRPr="00E340DE">
        <w:rPr>
          <w:rFonts w:ascii="Arial" w:eastAsia="Times New Roman" w:hAnsi="Arial" w:cs="Arial"/>
          <w:color w:val="474E58"/>
          <w:sz w:val="24"/>
          <w:szCs w:val="24"/>
        </w:rPr>
        <w:br/>
        <w:t>D. OLPA</w:t>
      </w:r>
    </w:p>
    <w:p w:rsidR="00DB49E0" w:rsidRPr="00DB49E0" w:rsidRDefault="00DB49E0" w:rsidP="00DB49E0">
      <w:pPr>
        <w:shd w:val="clear" w:color="auto" w:fill="FFFFFF"/>
        <w:spacing w:after="0" w:line="240" w:lineRule="auto"/>
        <w:ind w:left="720"/>
        <w:rPr>
          <w:rFonts w:ascii="Arial" w:eastAsia="Times New Roman" w:hAnsi="Arial" w:cs="Arial"/>
          <w:color w:val="474E58"/>
          <w:sz w:val="24"/>
          <w:szCs w:val="24"/>
        </w:rPr>
      </w:pP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Answer: </w:t>
      </w:r>
      <w:r w:rsidRPr="00DB49E0">
        <w:rPr>
          <w:rFonts w:ascii="Arial" w:eastAsia="Times New Roman" w:hAnsi="Arial" w:cs="Arial"/>
          <w:color w:val="474E58"/>
          <w:sz w:val="24"/>
          <w:szCs w:val="24"/>
        </w:rPr>
        <w:t>A. KLLA</w:t>
      </w: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Explanation: </w:t>
      </w:r>
      <w:r w:rsidRPr="00DB49E0">
        <w:rPr>
          <w:rFonts w:ascii="Arial" w:eastAsia="Times New Roman" w:hAnsi="Arial" w:cs="Arial"/>
          <w:color w:val="474E58"/>
          <w:sz w:val="24"/>
          <w:szCs w:val="24"/>
        </w:rPr>
        <w:t>The second and forth letters in the series, L and A, are static. The first and third letters consist of an alphabetical order beginning with the letter E.</w:t>
      </w:r>
    </w:p>
    <w:p w:rsidR="00DB49E0" w:rsidRPr="00E340DE" w:rsidRDefault="00DB49E0" w:rsidP="00E340DE">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E340DE">
        <w:rPr>
          <w:rFonts w:ascii="Arial" w:eastAsia="Times New Roman" w:hAnsi="Arial" w:cs="Arial"/>
          <w:color w:val="474E58"/>
          <w:sz w:val="24"/>
          <w:szCs w:val="24"/>
        </w:rPr>
        <w:t>FAG, GAF, HAI, IAH, ____</w:t>
      </w:r>
      <w:r w:rsidRPr="00E340DE">
        <w:rPr>
          <w:rFonts w:ascii="Arial" w:eastAsia="Times New Roman" w:hAnsi="Arial" w:cs="Arial"/>
          <w:color w:val="474E58"/>
          <w:sz w:val="24"/>
          <w:szCs w:val="24"/>
        </w:rPr>
        <w:br/>
        <w:t>A. JAI</w:t>
      </w:r>
      <w:r w:rsidRPr="00E340DE">
        <w:rPr>
          <w:rFonts w:ascii="Arial" w:eastAsia="Times New Roman" w:hAnsi="Arial" w:cs="Arial"/>
          <w:color w:val="474E58"/>
          <w:sz w:val="24"/>
          <w:szCs w:val="24"/>
        </w:rPr>
        <w:br/>
        <w:t>B. JAK</w:t>
      </w:r>
      <w:r w:rsidRPr="00E340DE">
        <w:rPr>
          <w:rFonts w:ascii="Arial" w:eastAsia="Times New Roman" w:hAnsi="Arial" w:cs="Arial"/>
          <w:color w:val="474E58"/>
          <w:sz w:val="24"/>
          <w:szCs w:val="24"/>
        </w:rPr>
        <w:br/>
        <w:t>C. HAK</w:t>
      </w:r>
      <w:r w:rsidRPr="00E340DE">
        <w:rPr>
          <w:rFonts w:ascii="Arial" w:eastAsia="Times New Roman" w:hAnsi="Arial" w:cs="Arial"/>
          <w:color w:val="474E58"/>
          <w:sz w:val="24"/>
          <w:szCs w:val="24"/>
        </w:rPr>
        <w:br/>
        <w:t>D. HAL</w:t>
      </w:r>
    </w:p>
    <w:p w:rsidR="00DB49E0" w:rsidRPr="00DB49E0" w:rsidRDefault="00DB49E0" w:rsidP="00DB49E0">
      <w:pPr>
        <w:shd w:val="clear" w:color="auto" w:fill="FFFFFF"/>
        <w:spacing w:after="0" w:line="240" w:lineRule="auto"/>
        <w:ind w:left="720"/>
        <w:rPr>
          <w:rFonts w:ascii="Arial" w:eastAsia="Times New Roman" w:hAnsi="Arial" w:cs="Arial"/>
          <w:color w:val="474E58"/>
          <w:sz w:val="24"/>
          <w:szCs w:val="24"/>
        </w:rPr>
      </w:pP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Answer: </w:t>
      </w:r>
      <w:r w:rsidRPr="00DB49E0">
        <w:rPr>
          <w:rFonts w:ascii="Arial" w:eastAsia="Times New Roman" w:hAnsi="Arial" w:cs="Arial"/>
          <w:color w:val="474E58"/>
          <w:sz w:val="24"/>
          <w:szCs w:val="24"/>
        </w:rPr>
        <w:t>B. JAK</w:t>
      </w: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Explanation: </w:t>
      </w:r>
      <w:r w:rsidRPr="00DB49E0">
        <w:rPr>
          <w:rFonts w:ascii="Arial" w:eastAsia="Times New Roman" w:hAnsi="Arial" w:cs="Arial"/>
          <w:color w:val="474E58"/>
          <w:sz w:val="24"/>
          <w:szCs w:val="24"/>
        </w:rPr>
        <w:t xml:space="preserve">The middle letters are static, so concentrate on the first and third letters. The series involves an alphabetical order with a reversal of the letters. The first letters are in alphabetical order: F, G, H, </w:t>
      </w:r>
      <w:proofErr w:type="gramStart"/>
      <w:r w:rsidRPr="00DB49E0">
        <w:rPr>
          <w:rFonts w:ascii="Arial" w:eastAsia="Times New Roman" w:hAnsi="Arial" w:cs="Arial"/>
          <w:color w:val="474E58"/>
          <w:sz w:val="24"/>
          <w:szCs w:val="24"/>
        </w:rPr>
        <w:t>I ,</w:t>
      </w:r>
      <w:proofErr w:type="gramEnd"/>
      <w:r w:rsidRPr="00DB49E0">
        <w:rPr>
          <w:rFonts w:ascii="Arial" w:eastAsia="Times New Roman" w:hAnsi="Arial" w:cs="Arial"/>
          <w:color w:val="474E58"/>
          <w:sz w:val="24"/>
          <w:szCs w:val="24"/>
        </w:rPr>
        <w:t xml:space="preserve"> J. The second and fourth segments are reversals of the first and third segments. The missing segment begins with a new letter.</w:t>
      </w:r>
    </w:p>
    <w:p w:rsidR="00DB49E0" w:rsidRPr="00E340DE" w:rsidRDefault="00DB49E0" w:rsidP="00E340DE">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E340DE">
        <w:rPr>
          <w:rFonts w:ascii="Arial" w:eastAsia="Times New Roman" w:hAnsi="Arial" w:cs="Arial"/>
          <w:color w:val="474E58"/>
          <w:sz w:val="24"/>
          <w:szCs w:val="24"/>
        </w:rPr>
        <w:t>The number in the question below is to be codified in the following code.</w:t>
      </w:r>
      <w:r w:rsidRPr="00E340DE">
        <w:rPr>
          <w:rFonts w:ascii="Arial" w:eastAsia="Times New Roman" w:hAnsi="Arial" w:cs="Arial"/>
          <w:color w:val="474E58"/>
          <w:sz w:val="24"/>
          <w:szCs w:val="24"/>
        </w:rPr>
        <w:br/>
        <w:t>Digit: 5 3 7 1 4 9 6 2 8</w:t>
      </w:r>
      <w:r w:rsidRPr="00E340DE">
        <w:rPr>
          <w:rFonts w:ascii="Arial" w:eastAsia="Times New Roman" w:hAnsi="Arial" w:cs="Arial"/>
          <w:color w:val="474E58"/>
          <w:sz w:val="24"/>
          <w:szCs w:val="24"/>
        </w:rPr>
        <w:br/>
        <w:t>Letter: C J O X N Q T Z F</w:t>
      </w:r>
      <w:r w:rsidRPr="00E340DE">
        <w:rPr>
          <w:rFonts w:ascii="Arial" w:eastAsia="Times New Roman" w:hAnsi="Arial" w:cs="Arial"/>
          <w:color w:val="474E58"/>
          <w:sz w:val="24"/>
          <w:szCs w:val="24"/>
        </w:rPr>
        <w:br/>
        <w:t>Find the code for 163542</w:t>
      </w:r>
      <w:r w:rsidRPr="00E340DE">
        <w:rPr>
          <w:rFonts w:ascii="Arial" w:eastAsia="Times New Roman" w:hAnsi="Arial" w:cs="Arial"/>
          <w:color w:val="474E58"/>
          <w:sz w:val="24"/>
          <w:szCs w:val="24"/>
        </w:rPr>
        <w:br/>
        <w:t>A. TXJCNZ</w:t>
      </w:r>
      <w:r w:rsidRPr="00E340DE">
        <w:rPr>
          <w:rFonts w:ascii="Arial" w:eastAsia="Times New Roman" w:hAnsi="Arial" w:cs="Arial"/>
          <w:color w:val="474E58"/>
          <w:sz w:val="24"/>
          <w:szCs w:val="24"/>
        </w:rPr>
        <w:br/>
        <w:t>B. XTCJNZ</w:t>
      </w:r>
      <w:r w:rsidRPr="00E340DE">
        <w:rPr>
          <w:rFonts w:ascii="Arial" w:eastAsia="Times New Roman" w:hAnsi="Arial" w:cs="Arial"/>
          <w:color w:val="474E58"/>
          <w:sz w:val="24"/>
          <w:szCs w:val="24"/>
        </w:rPr>
        <w:br/>
        <w:t>C. XTJCNZ</w:t>
      </w:r>
      <w:r w:rsidRPr="00E340DE">
        <w:rPr>
          <w:rFonts w:ascii="Arial" w:eastAsia="Times New Roman" w:hAnsi="Arial" w:cs="Arial"/>
          <w:color w:val="474E58"/>
          <w:sz w:val="24"/>
          <w:szCs w:val="24"/>
        </w:rPr>
        <w:br/>
        <w:t>D. XTJCZN</w:t>
      </w:r>
    </w:p>
    <w:p w:rsidR="00E340DE" w:rsidRDefault="00DB49E0" w:rsidP="00DB49E0">
      <w:pPr>
        <w:shd w:val="clear" w:color="auto" w:fill="FFFFFF"/>
        <w:spacing w:after="0" w:line="240" w:lineRule="auto"/>
        <w:ind w:left="720"/>
        <w:rPr>
          <w:rFonts w:ascii="Arial" w:eastAsia="Times New Roman" w:hAnsi="Arial" w:cs="Arial"/>
          <w:b/>
          <w:bCs/>
          <w:color w:val="474E58"/>
          <w:sz w:val="24"/>
          <w:szCs w:val="24"/>
        </w:rPr>
      </w:pPr>
      <w:r w:rsidRPr="00DB49E0">
        <w:rPr>
          <w:rFonts w:ascii="Arial" w:eastAsia="Times New Roman" w:hAnsi="Arial" w:cs="Arial"/>
          <w:color w:val="474E58"/>
          <w:sz w:val="24"/>
          <w:szCs w:val="24"/>
        </w:rPr>
        <w:br/>
      </w:r>
    </w:p>
    <w:p w:rsidR="00DB49E0" w:rsidRPr="00DB49E0" w:rsidRDefault="00DB49E0" w:rsidP="00DB49E0">
      <w:pPr>
        <w:shd w:val="clear" w:color="auto" w:fill="FFFFFF"/>
        <w:spacing w:after="0" w:line="240" w:lineRule="auto"/>
        <w:ind w:left="720"/>
        <w:rPr>
          <w:rFonts w:ascii="Arial" w:eastAsia="Times New Roman" w:hAnsi="Arial" w:cs="Arial"/>
          <w:color w:val="474E58"/>
          <w:sz w:val="24"/>
          <w:szCs w:val="24"/>
        </w:rPr>
      </w:pPr>
      <w:r w:rsidRPr="00DB49E0">
        <w:rPr>
          <w:rFonts w:ascii="Arial" w:eastAsia="Times New Roman" w:hAnsi="Arial" w:cs="Arial"/>
          <w:b/>
          <w:bCs/>
          <w:color w:val="474E58"/>
          <w:sz w:val="24"/>
          <w:szCs w:val="24"/>
        </w:rPr>
        <w:lastRenderedPageBreak/>
        <w:t>Answer: </w:t>
      </w:r>
      <w:r w:rsidRPr="00DB49E0">
        <w:rPr>
          <w:rFonts w:ascii="Arial" w:eastAsia="Times New Roman" w:hAnsi="Arial" w:cs="Arial"/>
          <w:color w:val="474E58"/>
          <w:sz w:val="24"/>
          <w:szCs w:val="24"/>
        </w:rPr>
        <w:t>C. XTJCNZ</w:t>
      </w: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Explanation: </w:t>
      </w:r>
      <w:r w:rsidRPr="00DB49E0">
        <w:rPr>
          <w:rFonts w:ascii="Arial" w:eastAsia="Times New Roman" w:hAnsi="Arial" w:cs="Arial"/>
          <w:color w:val="474E58"/>
          <w:sz w:val="24"/>
          <w:szCs w:val="24"/>
        </w:rPr>
        <w:t xml:space="preserve">As given 1 is coded as X, 6 is coded as T, 3 is coded as J, 5 is coded as C, 4 is coded as N and 2 is coded as Z. So 163542 </w:t>
      </w:r>
      <w:proofErr w:type="gramStart"/>
      <w:r w:rsidRPr="00DB49E0">
        <w:rPr>
          <w:rFonts w:ascii="Arial" w:eastAsia="Times New Roman" w:hAnsi="Arial" w:cs="Arial"/>
          <w:color w:val="474E58"/>
          <w:sz w:val="24"/>
          <w:szCs w:val="24"/>
        </w:rPr>
        <w:t>is</w:t>
      </w:r>
      <w:proofErr w:type="gramEnd"/>
      <w:r w:rsidRPr="00DB49E0">
        <w:rPr>
          <w:rFonts w:ascii="Arial" w:eastAsia="Times New Roman" w:hAnsi="Arial" w:cs="Arial"/>
          <w:color w:val="474E58"/>
          <w:sz w:val="24"/>
          <w:szCs w:val="24"/>
        </w:rPr>
        <w:t xml:space="preserve"> coded as XTJCNZ.</w:t>
      </w:r>
    </w:p>
    <w:p w:rsidR="00DB49E0" w:rsidRPr="00DB49E0" w:rsidRDefault="00DB49E0" w:rsidP="00E340DE">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DB49E0">
        <w:rPr>
          <w:rFonts w:ascii="Arial" w:eastAsia="Times New Roman" w:hAnsi="Arial" w:cs="Arial"/>
          <w:color w:val="474E58"/>
          <w:sz w:val="24"/>
          <w:szCs w:val="24"/>
        </w:rPr>
        <w:t>SCD, TEF, UGH, ____, WKL</w:t>
      </w:r>
      <w:r w:rsidRPr="00DB49E0">
        <w:rPr>
          <w:rFonts w:ascii="Arial" w:eastAsia="Times New Roman" w:hAnsi="Arial" w:cs="Arial"/>
          <w:color w:val="474E58"/>
          <w:sz w:val="24"/>
          <w:szCs w:val="24"/>
        </w:rPr>
        <w:br/>
        <w:t>A. CMN</w:t>
      </w:r>
      <w:r w:rsidRPr="00DB49E0">
        <w:rPr>
          <w:rFonts w:ascii="Arial" w:eastAsia="Times New Roman" w:hAnsi="Arial" w:cs="Arial"/>
          <w:color w:val="474E58"/>
          <w:sz w:val="24"/>
          <w:szCs w:val="24"/>
        </w:rPr>
        <w:br/>
        <w:t>B. IJT</w:t>
      </w:r>
      <w:r w:rsidRPr="00DB49E0">
        <w:rPr>
          <w:rFonts w:ascii="Arial" w:eastAsia="Times New Roman" w:hAnsi="Arial" w:cs="Arial"/>
          <w:color w:val="474E58"/>
          <w:sz w:val="24"/>
          <w:szCs w:val="24"/>
        </w:rPr>
        <w:br/>
        <w:t>C. UJI</w:t>
      </w:r>
      <w:r w:rsidRPr="00DB49E0">
        <w:rPr>
          <w:rFonts w:ascii="Arial" w:eastAsia="Times New Roman" w:hAnsi="Arial" w:cs="Arial"/>
          <w:color w:val="474E58"/>
          <w:sz w:val="24"/>
          <w:szCs w:val="24"/>
        </w:rPr>
        <w:br/>
        <w:t>D. VIJ</w:t>
      </w:r>
    </w:p>
    <w:p w:rsidR="00DB49E0" w:rsidRPr="00DB49E0" w:rsidRDefault="00DB49E0" w:rsidP="00DB49E0">
      <w:pPr>
        <w:shd w:val="clear" w:color="auto" w:fill="FFFFFF"/>
        <w:spacing w:after="0" w:line="240" w:lineRule="auto"/>
        <w:ind w:left="720"/>
        <w:rPr>
          <w:rFonts w:ascii="Arial" w:eastAsia="Times New Roman" w:hAnsi="Arial" w:cs="Arial"/>
          <w:color w:val="474E58"/>
          <w:sz w:val="24"/>
          <w:szCs w:val="24"/>
        </w:rPr>
      </w:pP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Answer: </w:t>
      </w:r>
      <w:r w:rsidRPr="00DB49E0">
        <w:rPr>
          <w:rFonts w:ascii="Arial" w:eastAsia="Times New Roman" w:hAnsi="Arial" w:cs="Arial"/>
          <w:color w:val="474E58"/>
          <w:sz w:val="24"/>
          <w:szCs w:val="24"/>
        </w:rPr>
        <w:t>D. VIJ</w:t>
      </w: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Explanation: </w:t>
      </w:r>
      <w:r w:rsidRPr="00DB49E0">
        <w:rPr>
          <w:rFonts w:ascii="Arial" w:eastAsia="Times New Roman" w:hAnsi="Arial" w:cs="Arial"/>
          <w:color w:val="474E58"/>
          <w:sz w:val="24"/>
          <w:szCs w:val="24"/>
        </w:rPr>
        <w:t xml:space="preserve">There are two alphabetical series here. The first series is with the first letters only: STUVW. The second series involves the remaining letters: CD, EF, GH, IJ, </w:t>
      </w:r>
      <w:proofErr w:type="gramStart"/>
      <w:r w:rsidRPr="00DB49E0">
        <w:rPr>
          <w:rFonts w:ascii="Arial" w:eastAsia="Times New Roman" w:hAnsi="Arial" w:cs="Arial"/>
          <w:color w:val="474E58"/>
          <w:sz w:val="24"/>
          <w:szCs w:val="24"/>
        </w:rPr>
        <w:t>KL</w:t>
      </w:r>
      <w:proofErr w:type="gramEnd"/>
      <w:r w:rsidRPr="00DB49E0">
        <w:rPr>
          <w:rFonts w:ascii="Arial" w:eastAsia="Times New Roman" w:hAnsi="Arial" w:cs="Arial"/>
          <w:color w:val="474E58"/>
          <w:sz w:val="24"/>
          <w:szCs w:val="24"/>
        </w:rPr>
        <w:t>.</w:t>
      </w:r>
    </w:p>
    <w:p w:rsidR="00DB49E0" w:rsidRPr="00DB49E0" w:rsidRDefault="00DB49E0" w:rsidP="00E340DE">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DB49E0">
        <w:rPr>
          <w:rFonts w:ascii="Arial" w:eastAsia="Times New Roman" w:hAnsi="Arial" w:cs="Arial"/>
          <w:color w:val="474E58"/>
          <w:sz w:val="24"/>
          <w:szCs w:val="24"/>
        </w:rPr>
        <w:t>If 'P' means '</w:t>
      </w:r>
      <w:proofErr w:type="spellStart"/>
      <w:r w:rsidRPr="00DB49E0">
        <w:rPr>
          <w:rFonts w:ascii="Arial" w:eastAsia="Times New Roman" w:hAnsi="Arial" w:cs="Arial"/>
          <w:color w:val="474E58"/>
          <w:sz w:val="24"/>
          <w:szCs w:val="24"/>
        </w:rPr>
        <w:t>divison</w:t>
      </w:r>
      <w:proofErr w:type="spellEnd"/>
      <w:r w:rsidRPr="00DB49E0">
        <w:rPr>
          <w:rFonts w:ascii="Arial" w:eastAsia="Times New Roman" w:hAnsi="Arial" w:cs="Arial"/>
          <w:color w:val="474E58"/>
          <w:sz w:val="24"/>
          <w:szCs w:val="24"/>
        </w:rPr>
        <w:t>', 'T' means 'addition', 'M' means 'subtraction', and 'D' means 'multiplication', then what will be the value of the following expression?</w:t>
      </w:r>
      <w:r w:rsidRPr="00DB49E0">
        <w:rPr>
          <w:rFonts w:ascii="Arial" w:eastAsia="Times New Roman" w:hAnsi="Arial" w:cs="Arial"/>
          <w:color w:val="474E58"/>
          <w:sz w:val="24"/>
          <w:szCs w:val="24"/>
        </w:rPr>
        <w:br/>
        <w:t xml:space="preserve">12 M 12 D 28 P 7 T 15 </w:t>
      </w:r>
      <w:proofErr w:type="gramStart"/>
      <w:r w:rsidRPr="00DB49E0">
        <w:rPr>
          <w:rFonts w:ascii="Arial" w:eastAsia="Times New Roman" w:hAnsi="Arial" w:cs="Arial"/>
          <w:color w:val="474E58"/>
          <w:sz w:val="24"/>
          <w:szCs w:val="24"/>
        </w:rPr>
        <w:t>= ?</w:t>
      </w:r>
      <w:proofErr w:type="gramEnd"/>
      <w:r w:rsidRPr="00DB49E0">
        <w:rPr>
          <w:rFonts w:ascii="Arial" w:eastAsia="Times New Roman" w:hAnsi="Arial" w:cs="Arial"/>
          <w:color w:val="474E58"/>
          <w:sz w:val="24"/>
          <w:szCs w:val="24"/>
        </w:rPr>
        <w:br/>
        <w:t>A. -30</w:t>
      </w:r>
      <w:r w:rsidRPr="00DB49E0">
        <w:rPr>
          <w:rFonts w:ascii="Arial" w:eastAsia="Times New Roman" w:hAnsi="Arial" w:cs="Arial"/>
          <w:color w:val="474E58"/>
          <w:sz w:val="24"/>
          <w:szCs w:val="24"/>
        </w:rPr>
        <w:br/>
        <w:t>B. -21</w:t>
      </w:r>
      <w:r w:rsidRPr="00DB49E0">
        <w:rPr>
          <w:rFonts w:ascii="Arial" w:eastAsia="Times New Roman" w:hAnsi="Arial" w:cs="Arial"/>
          <w:color w:val="474E58"/>
          <w:sz w:val="24"/>
          <w:szCs w:val="24"/>
        </w:rPr>
        <w:br/>
        <w:t>C. 15</w:t>
      </w:r>
      <w:r w:rsidRPr="00DB49E0">
        <w:rPr>
          <w:rFonts w:ascii="Arial" w:eastAsia="Times New Roman" w:hAnsi="Arial" w:cs="Arial"/>
          <w:color w:val="474E58"/>
          <w:sz w:val="24"/>
          <w:szCs w:val="24"/>
        </w:rPr>
        <w:br/>
        <w:t>D. 45</w:t>
      </w:r>
    </w:p>
    <w:p w:rsidR="00DB49E0" w:rsidRPr="00DB49E0" w:rsidRDefault="00DB49E0" w:rsidP="00DB49E0">
      <w:pPr>
        <w:shd w:val="clear" w:color="auto" w:fill="FFFFFF"/>
        <w:spacing w:after="0" w:line="240" w:lineRule="auto"/>
        <w:ind w:left="720"/>
        <w:rPr>
          <w:rFonts w:ascii="Arial" w:eastAsia="Times New Roman" w:hAnsi="Arial" w:cs="Arial"/>
          <w:color w:val="474E58"/>
          <w:sz w:val="24"/>
          <w:szCs w:val="24"/>
        </w:rPr>
      </w:pP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Answer: </w:t>
      </w:r>
      <w:r w:rsidRPr="00DB49E0">
        <w:rPr>
          <w:rFonts w:ascii="Arial" w:eastAsia="Times New Roman" w:hAnsi="Arial" w:cs="Arial"/>
          <w:color w:val="474E58"/>
          <w:sz w:val="24"/>
          <w:szCs w:val="24"/>
        </w:rPr>
        <w:t>B. -21</w:t>
      </w: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Explanation: </w:t>
      </w:r>
      <w:r w:rsidRPr="00DB49E0">
        <w:rPr>
          <w:rFonts w:ascii="Arial" w:eastAsia="Times New Roman" w:hAnsi="Arial" w:cs="Arial"/>
          <w:color w:val="474E58"/>
          <w:sz w:val="24"/>
          <w:szCs w:val="24"/>
        </w:rPr>
        <w:t>12 - 12 * 28 / 7 + 15</w:t>
      </w:r>
      <w:r w:rsidRPr="00DB49E0">
        <w:rPr>
          <w:rFonts w:ascii="Arial" w:eastAsia="Times New Roman" w:hAnsi="Arial" w:cs="Arial"/>
          <w:color w:val="474E58"/>
          <w:sz w:val="24"/>
          <w:szCs w:val="24"/>
        </w:rPr>
        <w:br/>
        <w:t>= 12 - 12 x 4 + 15 = 12 - 48 + 15 = -21</w:t>
      </w:r>
    </w:p>
    <w:p w:rsidR="00DB49E0" w:rsidRPr="00E340DE" w:rsidRDefault="00E340DE" w:rsidP="00E340DE">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Pr>
          <w:rFonts w:ascii="Arial" w:eastAsia="Times New Roman" w:hAnsi="Arial" w:cs="Arial"/>
          <w:color w:val="474E58"/>
          <w:sz w:val="24"/>
          <w:szCs w:val="24"/>
        </w:rPr>
        <w:t xml:space="preserve"> </w:t>
      </w:r>
      <w:r w:rsidR="00DB49E0" w:rsidRPr="00E340DE">
        <w:rPr>
          <w:rFonts w:ascii="Arial" w:eastAsia="Times New Roman" w:hAnsi="Arial" w:cs="Arial"/>
          <w:color w:val="474E58"/>
          <w:sz w:val="24"/>
          <w:szCs w:val="24"/>
        </w:rPr>
        <w:t xml:space="preserve">In a certain language, if Violet is called as Green, Green is called as Red, Red is called as Brown, Brown is called as Orange, Orange is called as Yellow, Yellow is called as Blue and Blue is called as Indigo, then what is the </w:t>
      </w:r>
      <w:proofErr w:type="spellStart"/>
      <w:r w:rsidR="00DB49E0" w:rsidRPr="00E340DE">
        <w:rPr>
          <w:rFonts w:ascii="Arial" w:eastAsia="Times New Roman" w:hAnsi="Arial" w:cs="Arial"/>
          <w:color w:val="474E58"/>
          <w:sz w:val="24"/>
          <w:szCs w:val="24"/>
        </w:rPr>
        <w:t>colour</w:t>
      </w:r>
      <w:proofErr w:type="spellEnd"/>
      <w:r w:rsidR="00DB49E0" w:rsidRPr="00E340DE">
        <w:rPr>
          <w:rFonts w:ascii="Arial" w:eastAsia="Times New Roman" w:hAnsi="Arial" w:cs="Arial"/>
          <w:color w:val="474E58"/>
          <w:sz w:val="24"/>
          <w:szCs w:val="24"/>
        </w:rPr>
        <w:t xml:space="preserve"> of human blood in that language?</w:t>
      </w:r>
      <w:r w:rsidR="00DB49E0" w:rsidRPr="00E340DE">
        <w:rPr>
          <w:rFonts w:ascii="Arial" w:eastAsia="Times New Roman" w:hAnsi="Arial" w:cs="Arial"/>
          <w:color w:val="474E58"/>
          <w:sz w:val="24"/>
          <w:szCs w:val="24"/>
        </w:rPr>
        <w:br/>
        <w:t>A. Blue</w:t>
      </w:r>
      <w:r w:rsidR="00DB49E0" w:rsidRPr="00E340DE">
        <w:rPr>
          <w:rFonts w:ascii="Arial" w:eastAsia="Times New Roman" w:hAnsi="Arial" w:cs="Arial"/>
          <w:color w:val="474E58"/>
          <w:sz w:val="24"/>
          <w:szCs w:val="24"/>
        </w:rPr>
        <w:br/>
        <w:t>B. Brown</w:t>
      </w:r>
      <w:r w:rsidR="00DB49E0" w:rsidRPr="00E340DE">
        <w:rPr>
          <w:rFonts w:ascii="Arial" w:eastAsia="Times New Roman" w:hAnsi="Arial" w:cs="Arial"/>
          <w:color w:val="474E58"/>
          <w:sz w:val="24"/>
          <w:szCs w:val="24"/>
        </w:rPr>
        <w:br/>
        <w:t>C. Red</w:t>
      </w:r>
      <w:r w:rsidR="00DB49E0" w:rsidRPr="00E340DE">
        <w:rPr>
          <w:rFonts w:ascii="Arial" w:eastAsia="Times New Roman" w:hAnsi="Arial" w:cs="Arial"/>
          <w:color w:val="474E58"/>
          <w:sz w:val="24"/>
          <w:szCs w:val="24"/>
        </w:rPr>
        <w:br/>
        <w:t>D. Violet</w:t>
      </w:r>
    </w:p>
    <w:p w:rsidR="00DB49E0" w:rsidRPr="00DB49E0" w:rsidRDefault="00DB49E0" w:rsidP="00DB49E0">
      <w:pPr>
        <w:shd w:val="clear" w:color="auto" w:fill="FFFFFF"/>
        <w:spacing w:after="0" w:line="240" w:lineRule="auto"/>
        <w:ind w:left="720"/>
        <w:rPr>
          <w:rFonts w:ascii="Arial" w:eastAsia="Times New Roman" w:hAnsi="Arial" w:cs="Arial"/>
          <w:color w:val="474E58"/>
          <w:sz w:val="24"/>
          <w:szCs w:val="24"/>
        </w:rPr>
      </w:pP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Answer: </w:t>
      </w:r>
      <w:r w:rsidRPr="00DB49E0">
        <w:rPr>
          <w:rFonts w:ascii="Arial" w:eastAsia="Times New Roman" w:hAnsi="Arial" w:cs="Arial"/>
          <w:color w:val="474E58"/>
          <w:sz w:val="24"/>
          <w:szCs w:val="24"/>
        </w:rPr>
        <w:t>B. Brown</w:t>
      </w: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Explanation: </w:t>
      </w:r>
      <w:r w:rsidRPr="00DB49E0">
        <w:rPr>
          <w:rFonts w:ascii="Arial" w:eastAsia="Times New Roman" w:hAnsi="Arial" w:cs="Arial"/>
          <w:color w:val="474E58"/>
          <w:sz w:val="24"/>
          <w:szCs w:val="24"/>
        </w:rPr>
        <w:t xml:space="preserve">Human blood is Red in </w:t>
      </w:r>
      <w:proofErr w:type="spellStart"/>
      <w:r w:rsidRPr="00DB49E0">
        <w:rPr>
          <w:rFonts w:ascii="Arial" w:eastAsia="Times New Roman" w:hAnsi="Arial" w:cs="Arial"/>
          <w:color w:val="474E58"/>
          <w:sz w:val="24"/>
          <w:szCs w:val="24"/>
        </w:rPr>
        <w:t>colour</w:t>
      </w:r>
      <w:proofErr w:type="spellEnd"/>
      <w:r w:rsidRPr="00DB49E0">
        <w:rPr>
          <w:rFonts w:ascii="Arial" w:eastAsia="Times New Roman" w:hAnsi="Arial" w:cs="Arial"/>
          <w:color w:val="474E58"/>
          <w:sz w:val="24"/>
          <w:szCs w:val="24"/>
        </w:rPr>
        <w:t xml:space="preserve"> and Red is called Brown in that language.</w:t>
      </w:r>
    </w:p>
    <w:p w:rsidR="00DB49E0" w:rsidRPr="00DB49E0" w:rsidRDefault="00DB49E0" w:rsidP="00E340DE">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DB49E0">
        <w:rPr>
          <w:rFonts w:ascii="Arial" w:eastAsia="Times New Roman" w:hAnsi="Arial" w:cs="Arial"/>
          <w:color w:val="474E58"/>
          <w:sz w:val="24"/>
          <w:szCs w:val="24"/>
        </w:rPr>
        <w:t>If JOSEPH is coded as FKOALD, then GEORGE will be coded as:</w:t>
      </w:r>
      <w:r w:rsidRPr="00DB49E0">
        <w:rPr>
          <w:rFonts w:ascii="Arial" w:eastAsia="Times New Roman" w:hAnsi="Arial" w:cs="Arial"/>
          <w:color w:val="474E58"/>
          <w:sz w:val="24"/>
          <w:szCs w:val="24"/>
        </w:rPr>
        <w:br/>
        <w:t>A. CAKNCA</w:t>
      </w:r>
      <w:r w:rsidRPr="00DB49E0">
        <w:rPr>
          <w:rFonts w:ascii="Arial" w:eastAsia="Times New Roman" w:hAnsi="Arial" w:cs="Arial"/>
          <w:color w:val="474E58"/>
          <w:sz w:val="24"/>
          <w:szCs w:val="24"/>
        </w:rPr>
        <w:br/>
      </w:r>
      <w:r w:rsidRPr="00DB49E0">
        <w:rPr>
          <w:rFonts w:ascii="Arial" w:eastAsia="Times New Roman" w:hAnsi="Arial" w:cs="Arial"/>
          <w:color w:val="474E58"/>
          <w:sz w:val="24"/>
          <w:szCs w:val="24"/>
        </w:rPr>
        <w:lastRenderedPageBreak/>
        <w:t>B. CALNCA</w:t>
      </w:r>
      <w:r w:rsidRPr="00DB49E0">
        <w:rPr>
          <w:rFonts w:ascii="Arial" w:eastAsia="Times New Roman" w:hAnsi="Arial" w:cs="Arial"/>
          <w:color w:val="474E58"/>
          <w:sz w:val="24"/>
          <w:szCs w:val="24"/>
        </w:rPr>
        <w:br/>
        <w:t>C. CBKNCA</w:t>
      </w:r>
      <w:r w:rsidRPr="00DB49E0">
        <w:rPr>
          <w:rFonts w:ascii="Arial" w:eastAsia="Times New Roman" w:hAnsi="Arial" w:cs="Arial"/>
          <w:color w:val="474E58"/>
          <w:sz w:val="24"/>
          <w:szCs w:val="24"/>
        </w:rPr>
        <w:br/>
        <w:t>D. HAKNCA</w:t>
      </w:r>
    </w:p>
    <w:p w:rsidR="00DB49E0" w:rsidRPr="00DB49E0" w:rsidRDefault="00DB49E0" w:rsidP="00DB49E0">
      <w:pPr>
        <w:shd w:val="clear" w:color="auto" w:fill="FFFFFF"/>
        <w:spacing w:after="0" w:line="240" w:lineRule="auto"/>
        <w:ind w:left="720"/>
        <w:rPr>
          <w:rFonts w:ascii="Arial" w:eastAsia="Times New Roman" w:hAnsi="Arial" w:cs="Arial"/>
          <w:color w:val="474E58"/>
          <w:sz w:val="24"/>
          <w:szCs w:val="24"/>
        </w:rPr>
      </w:pP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Answer: </w:t>
      </w:r>
      <w:r w:rsidRPr="00DB49E0">
        <w:rPr>
          <w:rFonts w:ascii="Arial" w:eastAsia="Times New Roman" w:hAnsi="Arial" w:cs="Arial"/>
          <w:color w:val="474E58"/>
          <w:sz w:val="24"/>
          <w:szCs w:val="24"/>
        </w:rPr>
        <w:t>A. CAKNCA</w:t>
      </w: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Explanation: </w:t>
      </w:r>
      <w:r w:rsidRPr="00DB49E0">
        <w:rPr>
          <w:rFonts w:ascii="Arial" w:eastAsia="Times New Roman" w:hAnsi="Arial" w:cs="Arial"/>
          <w:color w:val="474E58"/>
          <w:sz w:val="24"/>
          <w:szCs w:val="24"/>
        </w:rPr>
        <w:t>Each letter of the word is moved four step back to decode it. So, GEORGE will be CAKNCA.</w:t>
      </w:r>
    </w:p>
    <w:p w:rsidR="00DB49E0" w:rsidRPr="00DB49E0" w:rsidRDefault="00DB49E0" w:rsidP="00E340DE">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DB49E0">
        <w:rPr>
          <w:rFonts w:ascii="Arial" w:eastAsia="Times New Roman" w:hAnsi="Arial" w:cs="Arial"/>
          <w:color w:val="474E58"/>
          <w:sz w:val="24"/>
          <w:szCs w:val="24"/>
        </w:rPr>
        <w:t>In a code, CORNER is written as GSVRIV. How can CENTRAL be written in that code?</w:t>
      </w:r>
      <w:r w:rsidRPr="00DB49E0">
        <w:rPr>
          <w:rFonts w:ascii="Arial" w:eastAsia="Times New Roman" w:hAnsi="Arial" w:cs="Arial"/>
          <w:color w:val="474E58"/>
          <w:sz w:val="24"/>
          <w:szCs w:val="24"/>
        </w:rPr>
        <w:br/>
        <w:t>A. DFOUSBM</w:t>
      </w:r>
      <w:r w:rsidRPr="00DB49E0">
        <w:rPr>
          <w:rFonts w:ascii="Arial" w:eastAsia="Times New Roman" w:hAnsi="Arial" w:cs="Arial"/>
          <w:color w:val="474E58"/>
          <w:sz w:val="24"/>
          <w:szCs w:val="24"/>
        </w:rPr>
        <w:br/>
        <w:t>B. GIRXVEP</w:t>
      </w:r>
      <w:r w:rsidRPr="00DB49E0">
        <w:rPr>
          <w:rFonts w:ascii="Arial" w:eastAsia="Times New Roman" w:hAnsi="Arial" w:cs="Arial"/>
          <w:color w:val="474E58"/>
          <w:sz w:val="24"/>
          <w:szCs w:val="24"/>
        </w:rPr>
        <w:br/>
        <w:t>C. GJRYVEP</w:t>
      </w:r>
      <w:r w:rsidRPr="00DB49E0">
        <w:rPr>
          <w:rFonts w:ascii="Arial" w:eastAsia="Times New Roman" w:hAnsi="Arial" w:cs="Arial"/>
          <w:color w:val="474E58"/>
          <w:sz w:val="24"/>
          <w:szCs w:val="24"/>
        </w:rPr>
        <w:br/>
        <w:t>D. GNFJKER</w:t>
      </w:r>
    </w:p>
    <w:p w:rsidR="00DB49E0" w:rsidRPr="00DB49E0" w:rsidRDefault="00DB49E0" w:rsidP="00DB49E0">
      <w:pPr>
        <w:shd w:val="clear" w:color="auto" w:fill="FFFFFF"/>
        <w:spacing w:after="0" w:line="240" w:lineRule="auto"/>
        <w:ind w:left="720"/>
        <w:rPr>
          <w:rFonts w:ascii="Arial" w:eastAsia="Times New Roman" w:hAnsi="Arial" w:cs="Arial"/>
          <w:color w:val="474E58"/>
          <w:sz w:val="24"/>
          <w:szCs w:val="24"/>
        </w:rPr>
      </w:pP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Answer: </w:t>
      </w:r>
      <w:r w:rsidRPr="00DB49E0">
        <w:rPr>
          <w:rFonts w:ascii="Arial" w:eastAsia="Times New Roman" w:hAnsi="Arial" w:cs="Arial"/>
          <w:color w:val="474E58"/>
          <w:sz w:val="24"/>
          <w:szCs w:val="24"/>
        </w:rPr>
        <w:t>B. GIRXVEP</w:t>
      </w:r>
      <w:r w:rsidRPr="00DB49E0">
        <w:rPr>
          <w:rFonts w:ascii="Arial" w:eastAsia="Times New Roman" w:hAnsi="Arial" w:cs="Arial"/>
          <w:color w:val="474E58"/>
          <w:sz w:val="24"/>
          <w:szCs w:val="24"/>
        </w:rPr>
        <w:br/>
      </w:r>
      <w:r w:rsidRPr="00DB49E0">
        <w:rPr>
          <w:rFonts w:ascii="Arial" w:eastAsia="Times New Roman" w:hAnsi="Arial" w:cs="Arial"/>
          <w:b/>
          <w:bCs/>
          <w:color w:val="474E58"/>
          <w:sz w:val="24"/>
          <w:szCs w:val="24"/>
        </w:rPr>
        <w:t>Explanation: </w:t>
      </w:r>
      <w:r w:rsidRPr="00DB49E0">
        <w:rPr>
          <w:rFonts w:ascii="Arial" w:eastAsia="Times New Roman" w:hAnsi="Arial" w:cs="Arial"/>
          <w:color w:val="474E58"/>
          <w:sz w:val="24"/>
          <w:szCs w:val="24"/>
        </w:rPr>
        <w:t>Each letter of the word is moved four steps forward to obtain the code.</w:t>
      </w:r>
    </w:p>
    <w:p w:rsidR="00B84AB3" w:rsidRPr="00B84AB3" w:rsidRDefault="00B84AB3" w:rsidP="00B84AB3">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 xml:space="preserve">How many </w:t>
      </w:r>
      <w:proofErr w:type="gramStart"/>
      <w:r w:rsidRPr="00B84AB3">
        <w:rPr>
          <w:rFonts w:ascii="Arial" w:eastAsia="Times New Roman" w:hAnsi="Arial" w:cs="Arial"/>
          <w:color w:val="474E58"/>
          <w:sz w:val="24"/>
          <w:szCs w:val="24"/>
        </w:rPr>
        <w:t>4-letter</w:t>
      </w:r>
      <w:proofErr w:type="gramEnd"/>
      <w:r w:rsidRPr="00B84AB3">
        <w:rPr>
          <w:rFonts w:ascii="Arial" w:eastAsia="Times New Roman" w:hAnsi="Arial" w:cs="Arial"/>
          <w:color w:val="474E58"/>
          <w:sz w:val="24"/>
          <w:szCs w:val="24"/>
        </w:rPr>
        <w:t xml:space="preserve"> words with or without meaning, can be formed out of the letters of the word, 'LOGARITHMS', if repetition of letters is not allowed?</w:t>
      </w:r>
      <w:r w:rsidRPr="00B84AB3">
        <w:rPr>
          <w:rFonts w:ascii="Arial" w:eastAsia="Times New Roman" w:hAnsi="Arial" w:cs="Arial"/>
          <w:color w:val="474E58"/>
          <w:sz w:val="24"/>
          <w:szCs w:val="24"/>
        </w:rPr>
        <w:br/>
        <w:t>A. 1480</w:t>
      </w:r>
      <w:r w:rsidRPr="00B84AB3">
        <w:rPr>
          <w:rFonts w:ascii="Arial" w:eastAsia="Times New Roman" w:hAnsi="Arial" w:cs="Arial"/>
          <w:color w:val="474E58"/>
          <w:sz w:val="24"/>
          <w:szCs w:val="24"/>
        </w:rPr>
        <w:br/>
        <w:t>B. 2520</w:t>
      </w:r>
      <w:r w:rsidRPr="00B84AB3">
        <w:rPr>
          <w:rFonts w:ascii="Arial" w:eastAsia="Times New Roman" w:hAnsi="Arial" w:cs="Arial"/>
          <w:color w:val="474E58"/>
          <w:sz w:val="24"/>
          <w:szCs w:val="24"/>
        </w:rPr>
        <w:br/>
        <w:t>C. 5040</w:t>
      </w:r>
      <w:r w:rsidRPr="00B84AB3">
        <w:rPr>
          <w:rFonts w:ascii="Arial" w:eastAsia="Times New Roman" w:hAnsi="Arial" w:cs="Arial"/>
          <w:color w:val="474E58"/>
          <w:sz w:val="24"/>
          <w:szCs w:val="24"/>
        </w:rPr>
        <w:br/>
        <w:t>D. 7020</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C. 5040</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The Word LOGARITHMS contain 10 letters.</w:t>
      </w:r>
      <w:r w:rsidRPr="00B84AB3">
        <w:rPr>
          <w:rFonts w:ascii="Arial" w:eastAsia="Times New Roman" w:hAnsi="Arial" w:cs="Arial"/>
          <w:color w:val="474E58"/>
          <w:sz w:val="24"/>
          <w:szCs w:val="24"/>
        </w:rPr>
        <w:br/>
        <w:t>To find how many 4 letter word we can find from that = 10*9*8*7 = 5040</w:t>
      </w: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A delegation of 5 members has to be formed from 3 ladies and 5 gentlemen. In how many ways the delegation can be formed, if 2 particular ladies are always included in the delegation?</w:t>
      </w:r>
      <w:r w:rsidRPr="00B84AB3">
        <w:rPr>
          <w:rFonts w:ascii="Arial" w:eastAsia="Times New Roman" w:hAnsi="Arial" w:cs="Arial"/>
          <w:color w:val="474E58"/>
          <w:sz w:val="24"/>
          <w:szCs w:val="24"/>
        </w:rPr>
        <w:br/>
        <w:t>A. 16</w:t>
      </w:r>
      <w:r w:rsidRPr="00B84AB3">
        <w:rPr>
          <w:rFonts w:ascii="Arial" w:eastAsia="Times New Roman" w:hAnsi="Arial" w:cs="Arial"/>
          <w:color w:val="474E58"/>
          <w:sz w:val="24"/>
          <w:szCs w:val="24"/>
        </w:rPr>
        <w:br/>
        <w:t>B. 20</w:t>
      </w:r>
      <w:r w:rsidRPr="00B84AB3">
        <w:rPr>
          <w:rFonts w:ascii="Arial" w:eastAsia="Times New Roman" w:hAnsi="Arial" w:cs="Arial"/>
          <w:color w:val="474E58"/>
          <w:sz w:val="24"/>
          <w:szCs w:val="24"/>
        </w:rPr>
        <w:br/>
        <w:t>C. 24</w:t>
      </w:r>
      <w:r w:rsidRPr="00B84AB3">
        <w:rPr>
          <w:rFonts w:ascii="Arial" w:eastAsia="Times New Roman" w:hAnsi="Arial" w:cs="Arial"/>
          <w:color w:val="474E58"/>
          <w:sz w:val="24"/>
          <w:szCs w:val="24"/>
        </w:rPr>
        <w:br/>
        <w:t>D. 28</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B. 20</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There are three ladies and five gentlemen and a committee of 5 members to be formed.</w:t>
      </w:r>
      <w:r w:rsidRPr="00B84AB3">
        <w:rPr>
          <w:rFonts w:ascii="Arial" w:eastAsia="Times New Roman" w:hAnsi="Arial" w:cs="Arial"/>
          <w:color w:val="474E58"/>
          <w:sz w:val="24"/>
          <w:szCs w:val="24"/>
        </w:rPr>
        <w:br/>
      </w:r>
      <w:r w:rsidRPr="00B84AB3">
        <w:rPr>
          <w:rFonts w:ascii="Arial" w:eastAsia="Times New Roman" w:hAnsi="Arial" w:cs="Arial"/>
          <w:color w:val="474E58"/>
          <w:sz w:val="24"/>
          <w:szCs w:val="24"/>
        </w:rPr>
        <w:lastRenderedPageBreak/>
        <w:t>Number of ways such that two ladies are always included in the committee = 6C</w:t>
      </w:r>
      <w:r w:rsidRPr="00B84AB3">
        <w:rPr>
          <w:rFonts w:ascii="Arial" w:eastAsia="Times New Roman" w:hAnsi="Arial" w:cs="Arial"/>
          <w:color w:val="474E58"/>
          <w:sz w:val="24"/>
          <w:szCs w:val="24"/>
          <w:vertAlign w:val="subscript"/>
        </w:rPr>
        <w:t>3</w:t>
      </w:r>
      <w:r w:rsidRPr="00B84AB3">
        <w:rPr>
          <w:rFonts w:ascii="Arial" w:eastAsia="Times New Roman" w:hAnsi="Arial" w:cs="Arial"/>
          <w:color w:val="474E58"/>
          <w:sz w:val="24"/>
          <w:szCs w:val="24"/>
        </w:rPr>
        <w:t> = (6 * 5 * 4) / 6 = 20</w:t>
      </w:r>
    </w:p>
    <w:p w:rsidR="00B84AB3" w:rsidRPr="00B84AB3" w:rsidRDefault="00B84AB3" w:rsidP="00B84AB3">
      <w:pPr>
        <w:shd w:val="clear" w:color="auto" w:fill="FFFFFF"/>
        <w:spacing w:after="0" w:line="240" w:lineRule="auto"/>
        <w:ind w:left="495"/>
        <w:jc w:val="center"/>
        <w:rPr>
          <w:rFonts w:ascii="Arial" w:eastAsia="Times New Roman" w:hAnsi="Arial" w:cs="Arial"/>
          <w:color w:val="474E58"/>
          <w:sz w:val="24"/>
          <w:szCs w:val="24"/>
        </w:rPr>
      </w:pPr>
    </w:p>
    <w:p w:rsidR="00B84AB3" w:rsidRPr="00B84AB3" w:rsidRDefault="00B84AB3" w:rsidP="00B84AB3">
      <w:pPr>
        <w:shd w:val="clear" w:color="auto" w:fill="FFFFFF"/>
        <w:spacing w:after="0" w:line="240" w:lineRule="auto"/>
        <w:rPr>
          <w:rFonts w:ascii="Arial" w:eastAsia="Times New Roman" w:hAnsi="Arial" w:cs="Arial"/>
          <w:color w:val="474E58"/>
          <w:sz w:val="24"/>
          <w:szCs w:val="24"/>
        </w:rPr>
      </w:pP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How many 4 digit numbers can be formed using the digits (1, 3, 4, 5, 7, 9) when repetition of digits is not allowed?</w:t>
      </w:r>
      <w:r w:rsidRPr="00B84AB3">
        <w:rPr>
          <w:rFonts w:ascii="Arial" w:eastAsia="Times New Roman" w:hAnsi="Arial" w:cs="Arial"/>
          <w:color w:val="474E58"/>
          <w:sz w:val="24"/>
          <w:szCs w:val="24"/>
        </w:rPr>
        <w:br/>
        <w:t>A. 300</w:t>
      </w:r>
      <w:r w:rsidRPr="00B84AB3">
        <w:rPr>
          <w:rFonts w:ascii="Arial" w:eastAsia="Times New Roman" w:hAnsi="Arial" w:cs="Arial"/>
          <w:color w:val="474E58"/>
          <w:sz w:val="24"/>
          <w:szCs w:val="24"/>
        </w:rPr>
        <w:br/>
        <w:t>B. 320</w:t>
      </w:r>
      <w:r w:rsidRPr="00B84AB3">
        <w:rPr>
          <w:rFonts w:ascii="Arial" w:eastAsia="Times New Roman" w:hAnsi="Arial" w:cs="Arial"/>
          <w:color w:val="474E58"/>
          <w:sz w:val="24"/>
          <w:szCs w:val="24"/>
        </w:rPr>
        <w:br/>
        <w:t>C. 340</w:t>
      </w:r>
      <w:r w:rsidRPr="00B84AB3">
        <w:rPr>
          <w:rFonts w:ascii="Arial" w:eastAsia="Times New Roman" w:hAnsi="Arial" w:cs="Arial"/>
          <w:color w:val="474E58"/>
          <w:sz w:val="24"/>
          <w:szCs w:val="24"/>
        </w:rPr>
        <w:br/>
        <w:t>D. 360</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D. 360</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The given digits are six.</w:t>
      </w:r>
      <w:r w:rsidRPr="00B84AB3">
        <w:rPr>
          <w:rFonts w:ascii="Arial" w:eastAsia="Times New Roman" w:hAnsi="Arial" w:cs="Arial"/>
          <w:color w:val="474E58"/>
          <w:sz w:val="24"/>
          <w:szCs w:val="24"/>
        </w:rPr>
        <w:br/>
        <w:t>The number of 4 digit numbers that can be formed using six digits is 6P</w:t>
      </w:r>
      <w:r w:rsidRPr="00B84AB3">
        <w:rPr>
          <w:rFonts w:ascii="Arial" w:eastAsia="Times New Roman" w:hAnsi="Arial" w:cs="Arial"/>
          <w:color w:val="474E58"/>
          <w:sz w:val="24"/>
          <w:szCs w:val="24"/>
          <w:vertAlign w:val="subscript"/>
        </w:rPr>
        <w:t>4</w:t>
      </w:r>
      <w:r w:rsidRPr="00B84AB3">
        <w:rPr>
          <w:rFonts w:ascii="Arial" w:eastAsia="Times New Roman" w:hAnsi="Arial" w:cs="Arial"/>
          <w:color w:val="474E58"/>
          <w:sz w:val="24"/>
          <w:szCs w:val="24"/>
        </w:rPr>
        <w:t> = 6 * 5 * 4 * 3 = 360</w:t>
      </w: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Using all the letters of the word 'THURSDAY', how many different words can be formed?</w:t>
      </w:r>
      <w:r w:rsidRPr="00B84AB3">
        <w:rPr>
          <w:rFonts w:ascii="Arial" w:eastAsia="Times New Roman" w:hAnsi="Arial" w:cs="Arial"/>
          <w:color w:val="474E58"/>
          <w:sz w:val="24"/>
          <w:szCs w:val="24"/>
        </w:rPr>
        <w:br/>
        <w:t>A. 7</w:t>
      </w:r>
      <w:r w:rsidRPr="00B84AB3">
        <w:rPr>
          <w:rFonts w:ascii="Arial" w:eastAsia="Times New Roman" w:hAnsi="Arial" w:cs="Arial"/>
          <w:color w:val="474E58"/>
          <w:sz w:val="24"/>
          <w:szCs w:val="24"/>
        </w:rPr>
        <w:br/>
        <w:t>B. 7!</w:t>
      </w:r>
      <w:r w:rsidRPr="00B84AB3">
        <w:rPr>
          <w:rFonts w:ascii="Arial" w:eastAsia="Times New Roman" w:hAnsi="Arial" w:cs="Arial"/>
          <w:color w:val="474E58"/>
          <w:sz w:val="24"/>
          <w:szCs w:val="24"/>
        </w:rPr>
        <w:br/>
        <w:t>C. 8</w:t>
      </w:r>
      <w:r w:rsidRPr="00B84AB3">
        <w:rPr>
          <w:rFonts w:ascii="Arial" w:eastAsia="Times New Roman" w:hAnsi="Arial" w:cs="Arial"/>
          <w:color w:val="474E58"/>
          <w:sz w:val="24"/>
          <w:szCs w:val="24"/>
        </w:rPr>
        <w:br/>
        <w:t>D. 8!</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D. 8!</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Total number of letters = 8</w:t>
      </w:r>
      <w:r w:rsidRPr="00B84AB3">
        <w:rPr>
          <w:rFonts w:ascii="Arial" w:eastAsia="Times New Roman" w:hAnsi="Arial" w:cs="Arial"/>
          <w:color w:val="474E58"/>
          <w:sz w:val="24"/>
          <w:szCs w:val="24"/>
        </w:rPr>
        <w:br/>
        <w:t>Using these letters the number of 8 letters words formed is 8P</w:t>
      </w:r>
      <w:r w:rsidRPr="00B84AB3">
        <w:rPr>
          <w:rFonts w:ascii="Arial" w:eastAsia="Times New Roman" w:hAnsi="Arial" w:cs="Arial"/>
          <w:color w:val="474E58"/>
          <w:sz w:val="24"/>
          <w:szCs w:val="24"/>
          <w:vertAlign w:val="subscript"/>
        </w:rPr>
        <w:t>8</w:t>
      </w:r>
      <w:r w:rsidRPr="00B84AB3">
        <w:rPr>
          <w:rFonts w:ascii="Arial" w:eastAsia="Times New Roman" w:hAnsi="Arial" w:cs="Arial"/>
          <w:color w:val="474E58"/>
          <w:sz w:val="24"/>
          <w:szCs w:val="24"/>
        </w:rPr>
        <w:t> = 8!</w:t>
      </w:r>
    </w:p>
    <w:p w:rsidR="00B84AB3" w:rsidRPr="00B84AB3" w:rsidRDefault="00B84AB3" w:rsidP="00B84AB3">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There are 18 stations between Hyderabad and Bangalore. How many second class tickets have to be printed, so that a passenger can travel from any station to any other station?</w:t>
      </w:r>
      <w:r w:rsidRPr="00B84AB3">
        <w:rPr>
          <w:rFonts w:ascii="Arial" w:eastAsia="Times New Roman" w:hAnsi="Arial" w:cs="Arial"/>
          <w:color w:val="474E58"/>
          <w:sz w:val="24"/>
          <w:szCs w:val="24"/>
        </w:rPr>
        <w:br/>
        <w:t>A. 280</w:t>
      </w:r>
      <w:r w:rsidRPr="00B84AB3">
        <w:rPr>
          <w:rFonts w:ascii="Arial" w:eastAsia="Times New Roman" w:hAnsi="Arial" w:cs="Arial"/>
          <w:color w:val="474E58"/>
          <w:sz w:val="24"/>
          <w:szCs w:val="24"/>
        </w:rPr>
        <w:br/>
        <w:t>B. 330</w:t>
      </w:r>
      <w:r w:rsidRPr="00B84AB3">
        <w:rPr>
          <w:rFonts w:ascii="Arial" w:eastAsia="Times New Roman" w:hAnsi="Arial" w:cs="Arial"/>
          <w:color w:val="474E58"/>
          <w:sz w:val="24"/>
          <w:szCs w:val="24"/>
        </w:rPr>
        <w:br/>
        <w:t>C. 380</w:t>
      </w:r>
      <w:r w:rsidRPr="00B84AB3">
        <w:rPr>
          <w:rFonts w:ascii="Arial" w:eastAsia="Times New Roman" w:hAnsi="Arial" w:cs="Arial"/>
          <w:color w:val="474E58"/>
          <w:sz w:val="24"/>
          <w:szCs w:val="24"/>
        </w:rPr>
        <w:br/>
        <w:t>D. 430</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C. 380</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The total number of stations = 20</w:t>
      </w:r>
      <w:r w:rsidRPr="00B84AB3">
        <w:rPr>
          <w:rFonts w:ascii="Arial" w:eastAsia="Times New Roman" w:hAnsi="Arial" w:cs="Arial"/>
          <w:color w:val="474E58"/>
          <w:sz w:val="24"/>
          <w:szCs w:val="24"/>
        </w:rPr>
        <w:br/>
      </w:r>
      <w:proofErr w:type="gramStart"/>
      <w:r w:rsidRPr="00B84AB3">
        <w:rPr>
          <w:rFonts w:ascii="Arial" w:eastAsia="Times New Roman" w:hAnsi="Arial" w:cs="Arial"/>
          <w:color w:val="474E58"/>
          <w:sz w:val="24"/>
          <w:szCs w:val="24"/>
        </w:rPr>
        <w:t>From</w:t>
      </w:r>
      <w:proofErr w:type="gramEnd"/>
      <w:r w:rsidRPr="00B84AB3">
        <w:rPr>
          <w:rFonts w:ascii="Arial" w:eastAsia="Times New Roman" w:hAnsi="Arial" w:cs="Arial"/>
          <w:color w:val="474E58"/>
          <w:sz w:val="24"/>
          <w:szCs w:val="24"/>
        </w:rPr>
        <w:t xml:space="preserve"> 20 stations we have to choose any two stations and the direction of travel (i.e., Hyderabad to Bangalore is different from Bangalore to Hyderabad) in 20P</w:t>
      </w:r>
      <w:r w:rsidRPr="00B84AB3">
        <w:rPr>
          <w:rFonts w:ascii="Arial" w:eastAsia="Times New Roman" w:hAnsi="Arial" w:cs="Arial"/>
          <w:color w:val="474E58"/>
          <w:sz w:val="24"/>
          <w:szCs w:val="24"/>
          <w:vertAlign w:val="subscript"/>
        </w:rPr>
        <w:t>2</w:t>
      </w:r>
      <w:r w:rsidRPr="00B84AB3">
        <w:rPr>
          <w:rFonts w:ascii="Arial" w:eastAsia="Times New Roman" w:hAnsi="Arial" w:cs="Arial"/>
          <w:color w:val="474E58"/>
          <w:sz w:val="24"/>
          <w:szCs w:val="24"/>
        </w:rPr>
        <w:t> ways.</w:t>
      </w:r>
      <w:r w:rsidRPr="00B84AB3">
        <w:rPr>
          <w:rFonts w:ascii="Arial" w:eastAsia="Times New Roman" w:hAnsi="Arial" w:cs="Arial"/>
          <w:color w:val="474E58"/>
          <w:sz w:val="24"/>
          <w:szCs w:val="24"/>
        </w:rPr>
        <w:br/>
        <w:t>20P</w:t>
      </w:r>
      <w:r w:rsidRPr="00B84AB3">
        <w:rPr>
          <w:rFonts w:ascii="Arial" w:eastAsia="Times New Roman" w:hAnsi="Arial" w:cs="Arial"/>
          <w:color w:val="474E58"/>
          <w:sz w:val="24"/>
          <w:szCs w:val="24"/>
          <w:vertAlign w:val="subscript"/>
        </w:rPr>
        <w:t>2</w:t>
      </w:r>
      <w:r w:rsidRPr="00B84AB3">
        <w:rPr>
          <w:rFonts w:ascii="Arial" w:eastAsia="Times New Roman" w:hAnsi="Arial" w:cs="Arial"/>
          <w:color w:val="474E58"/>
          <w:sz w:val="24"/>
          <w:szCs w:val="24"/>
        </w:rPr>
        <w:t> = 20 * 19 = 380</w:t>
      </w: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lastRenderedPageBreak/>
        <w:t>The number of new words that can be formed by rearranging the letters of the word 'ALIVE' is:</w:t>
      </w:r>
      <w:r w:rsidRPr="00B84AB3">
        <w:rPr>
          <w:rFonts w:ascii="Arial" w:eastAsia="Times New Roman" w:hAnsi="Arial" w:cs="Arial"/>
          <w:color w:val="474E58"/>
          <w:sz w:val="24"/>
          <w:szCs w:val="24"/>
        </w:rPr>
        <w:br/>
        <w:t>A. 117</w:t>
      </w:r>
      <w:r w:rsidRPr="00B84AB3">
        <w:rPr>
          <w:rFonts w:ascii="Arial" w:eastAsia="Times New Roman" w:hAnsi="Arial" w:cs="Arial"/>
          <w:color w:val="474E58"/>
          <w:sz w:val="24"/>
          <w:szCs w:val="24"/>
        </w:rPr>
        <w:br/>
        <w:t>B. 118</w:t>
      </w:r>
      <w:r w:rsidRPr="00B84AB3">
        <w:rPr>
          <w:rFonts w:ascii="Arial" w:eastAsia="Times New Roman" w:hAnsi="Arial" w:cs="Arial"/>
          <w:color w:val="474E58"/>
          <w:sz w:val="24"/>
          <w:szCs w:val="24"/>
        </w:rPr>
        <w:br/>
        <w:t>C. 119</w:t>
      </w:r>
      <w:r w:rsidRPr="00B84AB3">
        <w:rPr>
          <w:rFonts w:ascii="Arial" w:eastAsia="Times New Roman" w:hAnsi="Arial" w:cs="Arial"/>
          <w:color w:val="474E58"/>
          <w:sz w:val="24"/>
          <w:szCs w:val="24"/>
        </w:rPr>
        <w:br/>
        <w:t>D. 120</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C. 119</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Number of words which can be formed = 5! - 1 = 120 - 1 = 119</w:t>
      </w: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Six points are marked on a straight line and five points are marked on another line which is parallel to the first line. How many straight lines, including the first two, can be formed with these points?</w:t>
      </w:r>
      <w:r w:rsidRPr="00B84AB3">
        <w:rPr>
          <w:rFonts w:ascii="Arial" w:eastAsia="Times New Roman" w:hAnsi="Arial" w:cs="Arial"/>
          <w:color w:val="474E58"/>
          <w:sz w:val="24"/>
          <w:szCs w:val="24"/>
        </w:rPr>
        <w:br/>
        <w:t>A. 30</w:t>
      </w:r>
      <w:r w:rsidRPr="00B84AB3">
        <w:rPr>
          <w:rFonts w:ascii="Arial" w:eastAsia="Times New Roman" w:hAnsi="Arial" w:cs="Arial"/>
          <w:color w:val="474E58"/>
          <w:sz w:val="24"/>
          <w:szCs w:val="24"/>
        </w:rPr>
        <w:br/>
        <w:t>B. 32</w:t>
      </w:r>
      <w:r w:rsidRPr="00B84AB3">
        <w:rPr>
          <w:rFonts w:ascii="Arial" w:eastAsia="Times New Roman" w:hAnsi="Arial" w:cs="Arial"/>
          <w:color w:val="474E58"/>
          <w:sz w:val="24"/>
          <w:szCs w:val="24"/>
        </w:rPr>
        <w:br/>
        <w:t>C. 34</w:t>
      </w:r>
      <w:r w:rsidRPr="00B84AB3">
        <w:rPr>
          <w:rFonts w:ascii="Arial" w:eastAsia="Times New Roman" w:hAnsi="Arial" w:cs="Arial"/>
          <w:color w:val="474E58"/>
          <w:sz w:val="24"/>
          <w:szCs w:val="24"/>
        </w:rPr>
        <w:br/>
        <w:t>D. 36</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B. 32</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 xml:space="preserve">We know that, the </w:t>
      </w:r>
      <w:proofErr w:type="gramStart"/>
      <w:r w:rsidRPr="00B84AB3">
        <w:rPr>
          <w:rFonts w:ascii="Arial" w:eastAsia="Times New Roman" w:hAnsi="Arial" w:cs="Arial"/>
          <w:color w:val="474E58"/>
          <w:sz w:val="24"/>
          <w:szCs w:val="24"/>
        </w:rPr>
        <w:t>number</w:t>
      </w:r>
      <w:proofErr w:type="gramEnd"/>
      <w:r w:rsidRPr="00B84AB3">
        <w:rPr>
          <w:rFonts w:ascii="Arial" w:eastAsia="Times New Roman" w:hAnsi="Arial" w:cs="Arial"/>
          <w:color w:val="474E58"/>
          <w:sz w:val="24"/>
          <w:szCs w:val="24"/>
        </w:rPr>
        <w:t xml:space="preserve"> of straight lines that can be formed by the 11 points in which 6 points are collinear except those that can be selected out of these 6 points are collinear.</w:t>
      </w:r>
      <w:r w:rsidRPr="00B84AB3">
        <w:rPr>
          <w:rFonts w:ascii="Arial" w:eastAsia="Times New Roman" w:hAnsi="Arial" w:cs="Arial"/>
          <w:color w:val="474E58"/>
          <w:sz w:val="24"/>
          <w:szCs w:val="24"/>
        </w:rPr>
        <w:br/>
        <w:t>Hence, the required number of straight lines</w:t>
      </w:r>
      <w:r w:rsidRPr="00B84AB3">
        <w:rPr>
          <w:rFonts w:ascii="Arial" w:eastAsia="Times New Roman" w:hAnsi="Arial" w:cs="Arial"/>
          <w:color w:val="474E58"/>
          <w:sz w:val="24"/>
          <w:szCs w:val="24"/>
        </w:rPr>
        <w:br/>
        <w:t>= 11C</w:t>
      </w:r>
      <w:r w:rsidRPr="00B84AB3">
        <w:rPr>
          <w:rFonts w:ascii="Arial" w:eastAsia="Times New Roman" w:hAnsi="Arial" w:cs="Arial"/>
          <w:color w:val="474E58"/>
          <w:sz w:val="24"/>
          <w:szCs w:val="24"/>
          <w:vertAlign w:val="subscript"/>
        </w:rPr>
        <w:t>2</w:t>
      </w:r>
      <w:r w:rsidRPr="00B84AB3">
        <w:rPr>
          <w:rFonts w:ascii="Arial" w:eastAsia="Times New Roman" w:hAnsi="Arial" w:cs="Arial"/>
          <w:color w:val="474E58"/>
          <w:sz w:val="24"/>
          <w:szCs w:val="24"/>
        </w:rPr>
        <w:t> - 6C</w:t>
      </w:r>
      <w:r w:rsidRPr="00B84AB3">
        <w:rPr>
          <w:rFonts w:ascii="Arial" w:eastAsia="Times New Roman" w:hAnsi="Arial" w:cs="Arial"/>
          <w:color w:val="474E58"/>
          <w:sz w:val="24"/>
          <w:szCs w:val="24"/>
          <w:vertAlign w:val="subscript"/>
        </w:rPr>
        <w:t>2</w:t>
      </w:r>
      <w:r w:rsidRPr="00B84AB3">
        <w:rPr>
          <w:rFonts w:ascii="Arial" w:eastAsia="Times New Roman" w:hAnsi="Arial" w:cs="Arial"/>
          <w:color w:val="474E58"/>
          <w:sz w:val="24"/>
          <w:szCs w:val="24"/>
        </w:rPr>
        <w:t> - 5C</w:t>
      </w:r>
      <w:r w:rsidRPr="00B84AB3">
        <w:rPr>
          <w:rFonts w:ascii="Arial" w:eastAsia="Times New Roman" w:hAnsi="Arial" w:cs="Arial"/>
          <w:color w:val="474E58"/>
          <w:sz w:val="24"/>
          <w:szCs w:val="24"/>
          <w:vertAlign w:val="subscript"/>
        </w:rPr>
        <w:t>2</w:t>
      </w:r>
      <w:r w:rsidRPr="00B84AB3">
        <w:rPr>
          <w:rFonts w:ascii="Arial" w:eastAsia="Times New Roman" w:hAnsi="Arial" w:cs="Arial"/>
          <w:color w:val="474E58"/>
          <w:sz w:val="24"/>
          <w:szCs w:val="24"/>
        </w:rPr>
        <w:t> + 1 + 1</w:t>
      </w:r>
      <w:r w:rsidRPr="00B84AB3">
        <w:rPr>
          <w:rFonts w:ascii="Arial" w:eastAsia="Times New Roman" w:hAnsi="Arial" w:cs="Arial"/>
          <w:color w:val="474E58"/>
          <w:sz w:val="24"/>
          <w:szCs w:val="24"/>
        </w:rPr>
        <w:br/>
        <w:t>= 55 - 15 - 10 + 2 = 32</w:t>
      </w:r>
    </w:p>
    <w:p w:rsidR="00B84AB3" w:rsidRPr="00B84AB3" w:rsidRDefault="00B84AB3" w:rsidP="00B84AB3">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A selection is to be made for one post of principal and two posts of vice-principal amongst the six candidates called for the interview only two are eligible for the post of principal while they all are eligible for the post of vice-principal. The number of possible combinations of selectees is:</w:t>
      </w:r>
      <w:r w:rsidRPr="00B84AB3">
        <w:rPr>
          <w:rFonts w:ascii="Arial" w:eastAsia="Times New Roman" w:hAnsi="Arial" w:cs="Arial"/>
          <w:color w:val="474E58"/>
          <w:sz w:val="24"/>
          <w:szCs w:val="24"/>
        </w:rPr>
        <w:br/>
        <w:t>A. 4</w:t>
      </w:r>
      <w:r w:rsidRPr="00B84AB3">
        <w:rPr>
          <w:rFonts w:ascii="Arial" w:eastAsia="Times New Roman" w:hAnsi="Arial" w:cs="Arial"/>
          <w:color w:val="474E58"/>
          <w:sz w:val="24"/>
          <w:szCs w:val="24"/>
        </w:rPr>
        <w:br/>
        <w:t>B. 12</w:t>
      </w:r>
      <w:r w:rsidRPr="00B84AB3">
        <w:rPr>
          <w:rFonts w:ascii="Arial" w:eastAsia="Times New Roman" w:hAnsi="Arial" w:cs="Arial"/>
          <w:color w:val="474E58"/>
          <w:sz w:val="24"/>
          <w:szCs w:val="24"/>
        </w:rPr>
        <w:br/>
        <w:t>C. 18</w:t>
      </w:r>
      <w:r w:rsidRPr="00B84AB3">
        <w:rPr>
          <w:rFonts w:ascii="Arial" w:eastAsia="Times New Roman" w:hAnsi="Arial" w:cs="Arial"/>
          <w:color w:val="474E58"/>
          <w:sz w:val="24"/>
          <w:szCs w:val="24"/>
        </w:rPr>
        <w:br/>
        <w:t>D. 20</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D. 20</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 xml:space="preserve">Total number of ways = </w:t>
      </w:r>
      <w:proofErr w:type="gramStart"/>
      <w:r w:rsidRPr="00B84AB3">
        <w:rPr>
          <w:rFonts w:ascii="Arial" w:eastAsia="Times New Roman" w:hAnsi="Arial" w:cs="Arial"/>
          <w:color w:val="474E58"/>
          <w:sz w:val="24"/>
          <w:szCs w:val="24"/>
        </w:rPr>
        <w:t>2C</w:t>
      </w:r>
      <w:r w:rsidRPr="00B84AB3">
        <w:rPr>
          <w:rFonts w:ascii="Arial" w:eastAsia="Times New Roman" w:hAnsi="Arial" w:cs="Arial"/>
          <w:color w:val="474E58"/>
          <w:sz w:val="24"/>
          <w:szCs w:val="24"/>
          <w:vertAlign w:val="subscript"/>
        </w:rPr>
        <w:t>1</w:t>
      </w:r>
      <w:r w:rsidRPr="00B84AB3">
        <w:rPr>
          <w:rFonts w:ascii="Arial" w:eastAsia="Times New Roman" w:hAnsi="Arial" w:cs="Arial"/>
          <w:color w:val="474E58"/>
          <w:sz w:val="24"/>
          <w:szCs w:val="24"/>
        </w:rPr>
        <w:t> .</w:t>
      </w:r>
      <w:proofErr w:type="gramEnd"/>
      <w:r w:rsidRPr="00B84AB3">
        <w:rPr>
          <w:rFonts w:ascii="Arial" w:eastAsia="Times New Roman" w:hAnsi="Arial" w:cs="Arial"/>
          <w:color w:val="474E58"/>
          <w:sz w:val="24"/>
          <w:szCs w:val="24"/>
        </w:rPr>
        <w:t xml:space="preserve"> 5C</w:t>
      </w:r>
      <w:r w:rsidRPr="00B84AB3">
        <w:rPr>
          <w:rFonts w:ascii="Arial" w:eastAsia="Times New Roman" w:hAnsi="Arial" w:cs="Arial"/>
          <w:color w:val="474E58"/>
          <w:sz w:val="24"/>
          <w:szCs w:val="24"/>
          <w:vertAlign w:val="subscript"/>
        </w:rPr>
        <w:t>2</w:t>
      </w:r>
      <w:r w:rsidRPr="00B84AB3">
        <w:rPr>
          <w:rFonts w:ascii="Arial" w:eastAsia="Times New Roman" w:hAnsi="Arial" w:cs="Arial"/>
          <w:color w:val="474E58"/>
          <w:sz w:val="24"/>
          <w:szCs w:val="24"/>
        </w:rPr>
        <w:t> = 2 * 5</w:t>
      </w:r>
      <w:proofErr w:type="gramStart"/>
      <w:r w:rsidRPr="00B84AB3">
        <w:rPr>
          <w:rFonts w:ascii="Arial" w:eastAsia="Times New Roman" w:hAnsi="Arial" w:cs="Arial"/>
          <w:color w:val="474E58"/>
          <w:sz w:val="24"/>
          <w:szCs w:val="24"/>
        </w:rPr>
        <w:t>!/</w:t>
      </w:r>
      <w:proofErr w:type="gramEnd"/>
      <w:r w:rsidRPr="00B84AB3">
        <w:rPr>
          <w:rFonts w:ascii="Arial" w:eastAsia="Times New Roman" w:hAnsi="Arial" w:cs="Arial"/>
          <w:color w:val="474E58"/>
          <w:sz w:val="24"/>
          <w:szCs w:val="24"/>
        </w:rPr>
        <w:t>3!2! = 2 * 10 = 20</w:t>
      </w: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In how many ways can the letters of the word 'LEADER' be arranged?</w:t>
      </w:r>
      <w:r w:rsidRPr="00B84AB3">
        <w:rPr>
          <w:rFonts w:ascii="Arial" w:eastAsia="Times New Roman" w:hAnsi="Arial" w:cs="Arial"/>
          <w:color w:val="474E58"/>
          <w:sz w:val="24"/>
          <w:szCs w:val="24"/>
        </w:rPr>
        <w:br/>
        <w:t>A. 72</w:t>
      </w:r>
      <w:r w:rsidRPr="00B84AB3">
        <w:rPr>
          <w:rFonts w:ascii="Arial" w:eastAsia="Times New Roman" w:hAnsi="Arial" w:cs="Arial"/>
          <w:color w:val="474E58"/>
          <w:sz w:val="24"/>
          <w:szCs w:val="24"/>
        </w:rPr>
        <w:br/>
        <w:t>B. 144</w:t>
      </w:r>
      <w:r w:rsidRPr="00B84AB3">
        <w:rPr>
          <w:rFonts w:ascii="Arial" w:eastAsia="Times New Roman" w:hAnsi="Arial" w:cs="Arial"/>
          <w:color w:val="474E58"/>
          <w:sz w:val="24"/>
          <w:szCs w:val="24"/>
        </w:rPr>
        <w:br/>
        <w:t>C. 360</w:t>
      </w:r>
      <w:r w:rsidRPr="00B84AB3">
        <w:rPr>
          <w:rFonts w:ascii="Arial" w:eastAsia="Times New Roman" w:hAnsi="Arial" w:cs="Arial"/>
          <w:color w:val="474E58"/>
          <w:sz w:val="24"/>
          <w:szCs w:val="24"/>
        </w:rPr>
        <w:br/>
        <w:t>D. 720</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lastRenderedPageBreak/>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C. 360</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The word 'LEADER' contains 6 letters, namely 1L, 2E, 1A, 1D and 1R.</w:t>
      </w:r>
      <w:r w:rsidRPr="00B84AB3">
        <w:rPr>
          <w:rFonts w:ascii="Arial" w:eastAsia="Times New Roman" w:hAnsi="Arial" w:cs="Arial"/>
          <w:color w:val="474E58"/>
          <w:sz w:val="24"/>
          <w:szCs w:val="24"/>
        </w:rPr>
        <w:br/>
        <w:t xml:space="preserve">Required number of ways = 6! </w:t>
      </w:r>
      <w:proofErr w:type="gramStart"/>
      <w:r w:rsidRPr="00B84AB3">
        <w:rPr>
          <w:rFonts w:ascii="Arial" w:eastAsia="Times New Roman" w:hAnsi="Arial" w:cs="Arial"/>
          <w:color w:val="474E58"/>
          <w:sz w:val="24"/>
          <w:szCs w:val="24"/>
        </w:rPr>
        <w:t>/ (1!)</w:t>
      </w:r>
      <w:proofErr w:type="gramEnd"/>
      <w:r w:rsidRPr="00B84AB3">
        <w:rPr>
          <w:rFonts w:ascii="Arial" w:eastAsia="Times New Roman" w:hAnsi="Arial" w:cs="Arial"/>
          <w:color w:val="474E58"/>
          <w:sz w:val="24"/>
          <w:szCs w:val="24"/>
        </w:rPr>
        <w:t>(2!)(1!)(1!)(1!) = 360</w:t>
      </w: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How many 3-digit numbers can be formed from the digits 2, 3, 5, 6, 7 and 9, which are divisible by 5 and none of the digits is repeated?</w:t>
      </w:r>
      <w:r w:rsidRPr="00B84AB3">
        <w:rPr>
          <w:rFonts w:ascii="Arial" w:eastAsia="Times New Roman" w:hAnsi="Arial" w:cs="Arial"/>
          <w:color w:val="474E58"/>
          <w:sz w:val="24"/>
          <w:szCs w:val="24"/>
        </w:rPr>
        <w:br/>
        <w:t>A. 5</w:t>
      </w:r>
      <w:r w:rsidRPr="00B84AB3">
        <w:rPr>
          <w:rFonts w:ascii="Arial" w:eastAsia="Times New Roman" w:hAnsi="Arial" w:cs="Arial"/>
          <w:color w:val="474E58"/>
          <w:sz w:val="24"/>
          <w:szCs w:val="24"/>
        </w:rPr>
        <w:br/>
        <w:t>B. 10</w:t>
      </w:r>
      <w:r w:rsidRPr="00B84AB3">
        <w:rPr>
          <w:rFonts w:ascii="Arial" w:eastAsia="Times New Roman" w:hAnsi="Arial" w:cs="Arial"/>
          <w:color w:val="474E58"/>
          <w:sz w:val="24"/>
          <w:szCs w:val="24"/>
        </w:rPr>
        <w:br/>
        <w:t>C. 15</w:t>
      </w:r>
      <w:r w:rsidRPr="00B84AB3">
        <w:rPr>
          <w:rFonts w:ascii="Arial" w:eastAsia="Times New Roman" w:hAnsi="Arial" w:cs="Arial"/>
          <w:color w:val="474E58"/>
          <w:sz w:val="24"/>
          <w:szCs w:val="24"/>
        </w:rPr>
        <w:br/>
        <w:t>D. 20</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D. 20</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Since each desired number is divisible by 5, so we must have 5 at the unit place. So, there is 1 way of doing it.</w:t>
      </w:r>
      <w:r w:rsidRPr="00B84AB3">
        <w:rPr>
          <w:rFonts w:ascii="Arial" w:eastAsia="Times New Roman" w:hAnsi="Arial" w:cs="Arial"/>
          <w:color w:val="474E58"/>
          <w:sz w:val="24"/>
          <w:szCs w:val="24"/>
        </w:rPr>
        <w:br/>
        <w:t>The tens place can now be filled by any of the remaining 5 digits (2, 3, 6, 7, 9). So, there are 5 ways of filling the tens place.</w:t>
      </w:r>
      <w:r w:rsidRPr="00B84AB3">
        <w:rPr>
          <w:rFonts w:ascii="Arial" w:eastAsia="Times New Roman" w:hAnsi="Arial" w:cs="Arial"/>
          <w:color w:val="474E58"/>
          <w:sz w:val="24"/>
          <w:szCs w:val="24"/>
        </w:rPr>
        <w:br/>
        <w:t>The hundreds place can now be filled by any of the remaining 4 digits. So, there are 4 ways of filling it.</w:t>
      </w:r>
      <w:r w:rsidRPr="00B84AB3">
        <w:rPr>
          <w:rFonts w:ascii="Arial" w:eastAsia="Times New Roman" w:hAnsi="Arial" w:cs="Arial"/>
          <w:color w:val="474E58"/>
          <w:sz w:val="24"/>
          <w:szCs w:val="24"/>
        </w:rPr>
        <w:br/>
        <w:t>Required number of numbers = (1 * 5 * 4) = 20</w:t>
      </w:r>
    </w:p>
    <w:p w:rsidR="00B84AB3" w:rsidRPr="00B84AB3" w:rsidRDefault="00B84AB3" w:rsidP="00B84AB3">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Two pipes A and B can fill a cistern in 20 and 30 minutes respectively, and a third pipe C can empty it in 40 minutes. How long will it take to fill the cistern if all the 3 pipes are opened at the same time?</w:t>
      </w:r>
      <w:r w:rsidRPr="00B84AB3">
        <w:rPr>
          <w:rFonts w:ascii="Arial" w:eastAsia="Times New Roman" w:hAnsi="Arial" w:cs="Arial"/>
          <w:color w:val="474E58"/>
          <w:sz w:val="24"/>
          <w:szCs w:val="24"/>
        </w:rPr>
        <w:br/>
        <w:t xml:space="preserve">A. 7 1/7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B. 15 1/7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C. 17 1/7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D. 19 1/7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 xml:space="preserve">B. 17 1/7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1/20 + 1/30 - 1/40 = 7/120</w:t>
      </w:r>
      <w:r w:rsidRPr="00B84AB3">
        <w:rPr>
          <w:rFonts w:ascii="Arial" w:eastAsia="Times New Roman" w:hAnsi="Arial" w:cs="Arial"/>
          <w:color w:val="474E58"/>
          <w:sz w:val="24"/>
          <w:szCs w:val="24"/>
        </w:rPr>
        <w:br/>
        <w:t>=&gt;120/7 = 17 1/7</w:t>
      </w: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Two taps can separately fill a cistern 10 minutes and 15 minutes respectively and when the waste pipe is open, they can together fill it in 18 minutes. The waste pipe can empty the full cistern in?</w:t>
      </w:r>
      <w:r w:rsidRPr="00B84AB3">
        <w:rPr>
          <w:rFonts w:ascii="Arial" w:eastAsia="Times New Roman" w:hAnsi="Arial" w:cs="Arial"/>
          <w:color w:val="474E58"/>
          <w:sz w:val="24"/>
          <w:szCs w:val="24"/>
        </w:rPr>
        <w:br/>
        <w:t xml:space="preserve">A. 7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B. 9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C. 13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D. 23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 xml:space="preserve">B. 9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lastRenderedPageBreak/>
        <w:t>Explanation: </w:t>
      </w:r>
      <w:r w:rsidRPr="00B84AB3">
        <w:rPr>
          <w:rFonts w:ascii="Arial" w:eastAsia="Times New Roman" w:hAnsi="Arial" w:cs="Arial"/>
          <w:color w:val="474E58"/>
          <w:sz w:val="24"/>
          <w:szCs w:val="24"/>
        </w:rPr>
        <w:t>1/10 + 1/15 - 1/x = 1/18</w:t>
      </w:r>
      <w:r w:rsidRPr="00B84AB3">
        <w:rPr>
          <w:rFonts w:ascii="Arial" w:eastAsia="Times New Roman" w:hAnsi="Arial" w:cs="Arial"/>
          <w:color w:val="474E58"/>
          <w:sz w:val="24"/>
          <w:szCs w:val="24"/>
        </w:rPr>
        <w:br/>
        <w:t>x = 9</w:t>
      </w:r>
    </w:p>
    <w:p w:rsidR="00B84AB3" w:rsidRPr="00B84AB3" w:rsidRDefault="00B84AB3" w:rsidP="00B84AB3">
      <w:pPr>
        <w:shd w:val="clear" w:color="auto" w:fill="FFFFFF"/>
        <w:spacing w:after="0" w:line="240" w:lineRule="auto"/>
        <w:ind w:left="495"/>
        <w:jc w:val="center"/>
        <w:rPr>
          <w:rFonts w:ascii="Arial" w:eastAsia="Times New Roman" w:hAnsi="Arial" w:cs="Arial"/>
          <w:color w:val="474E58"/>
          <w:sz w:val="24"/>
          <w:szCs w:val="24"/>
        </w:rPr>
      </w:pPr>
    </w:p>
    <w:p w:rsidR="00B84AB3" w:rsidRPr="00B84AB3" w:rsidRDefault="00B84AB3" w:rsidP="00B84AB3">
      <w:pPr>
        <w:shd w:val="clear" w:color="auto" w:fill="FFFFFF"/>
        <w:spacing w:after="0" w:line="240" w:lineRule="auto"/>
        <w:rPr>
          <w:rFonts w:ascii="Arial" w:eastAsia="Times New Roman" w:hAnsi="Arial" w:cs="Arial"/>
          <w:color w:val="474E58"/>
          <w:sz w:val="24"/>
          <w:szCs w:val="24"/>
        </w:rPr>
      </w:pP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A cistern is normally filled in 8 hours but takes two hours longer to fill because of a leak in its bottom. If the cistern is full, the leak will empty it in?</w:t>
      </w:r>
      <w:r w:rsidRPr="00B84AB3">
        <w:rPr>
          <w:rFonts w:ascii="Arial" w:eastAsia="Times New Roman" w:hAnsi="Arial" w:cs="Arial"/>
          <w:color w:val="474E58"/>
          <w:sz w:val="24"/>
          <w:szCs w:val="24"/>
        </w:rPr>
        <w:br/>
        <w:t xml:space="preserve">A. 16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t xml:space="preserve">B. 20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t xml:space="preserve">C. 25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t xml:space="preserve">D. 40 </w:t>
      </w:r>
      <w:proofErr w:type="spellStart"/>
      <w:r w:rsidRPr="00B84AB3">
        <w:rPr>
          <w:rFonts w:ascii="Arial" w:eastAsia="Times New Roman" w:hAnsi="Arial" w:cs="Arial"/>
          <w:color w:val="474E58"/>
          <w:sz w:val="24"/>
          <w:szCs w:val="24"/>
        </w:rPr>
        <w:t>hrs</w:t>
      </w:r>
      <w:proofErr w:type="spellEnd"/>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 xml:space="preserve">D. 40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1/8 - 1/x = 1/10</w:t>
      </w:r>
      <w:r w:rsidRPr="00B84AB3">
        <w:rPr>
          <w:rFonts w:ascii="Arial" w:eastAsia="Times New Roman" w:hAnsi="Arial" w:cs="Arial"/>
          <w:color w:val="474E58"/>
          <w:sz w:val="24"/>
          <w:szCs w:val="24"/>
        </w:rPr>
        <w:br/>
        <w:t>x = 40</w:t>
      </w: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Two pipes can fill a tank in 18 minutes and 15 minutes. An outlet pipe can empty the tank in 45 minutes. If all the pipes are opened when the tank is empty, then how many minutes will it take to fill the tank?</w:t>
      </w:r>
      <w:r w:rsidRPr="00B84AB3">
        <w:rPr>
          <w:rFonts w:ascii="Arial" w:eastAsia="Times New Roman" w:hAnsi="Arial" w:cs="Arial"/>
          <w:color w:val="474E58"/>
          <w:sz w:val="24"/>
          <w:szCs w:val="24"/>
        </w:rPr>
        <w:br/>
        <w:t xml:space="preserve">A. 9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B. 10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C. 11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D. 12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 xml:space="preserve">B. 10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Part of the filled by all the three pipes in one minute</w:t>
      </w:r>
      <w:r w:rsidRPr="00B84AB3">
        <w:rPr>
          <w:rFonts w:ascii="Arial" w:eastAsia="Times New Roman" w:hAnsi="Arial" w:cs="Arial"/>
          <w:color w:val="474E58"/>
          <w:sz w:val="24"/>
          <w:szCs w:val="24"/>
        </w:rPr>
        <w:br/>
        <w:t>= 1/18 + 1/15 - 1/45 = (5 + 6 - 2)/90 = 9/90 = 1/10</w:t>
      </w:r>
      <w:r w:rsidRPr="00B84AB3">
        <w:rPr>
          <w:rFonts w:ascii="Arial" w:eastAsia="Times New Roman" w:hAnsi="Arial" w:cs="Arial"/>
          <w:color w:val="474E58"/>
          <w:sz w:val="24"/>
          <w:szCs w:val="24"/>
        </w:rPr>
        <w:br/>
      </w:r>
      <w:proofErr w:type="gramStart"/>
      <w:r w:rsidRPr="00B84AB3">
        <w:rPr>
          <w:rFonts w:ascii="Arial" w:eastAsia="Times New Roman" w:hAnsi="Arial" w:cs="Arial"/>
          <w:color w:val="474E58"/>
          <w:sz w:val="24"/>
          <w:szCs w:val="24"/>
        </w:rPr>
        <w:t>So</w:t>
      </w:r>
      <w:proofErr w:type="gramEnd"/>
      <w:r w:rsidRPr="00B84AB3">
        <w:rPr>
          <w:rFonts w:ascii="Arial" w:eastAsia="Times New Roman" w:hAnsi="Arial" w:cs="Arial"/>
          <w:color w:val="474E58"/>
          <w:sz w:val="24"/>
          <w:szCs w:val="24"/>
        </w:rPr>
        <w:t>, the tank becomes full in 10 minutes</w:t>
      </w:r>
    </w:p>
    <w:p w:rsidR="00B84AB3" w:rsidRPr="00B84AB3" w:rsidRDefault="00B84AB3" w:rsidP="00B84AB3">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 xml:space="preserve">Pipe A can fill a tank in 16 minutes and pipe B </w:t>
      </w:r>
      <w:proofErr w:type="gramStart"/>
      <w:r w:rsidRPr="00B84AB3">
        <w:rPr>
          <w:rFonts w:ascii="Arial" w:eastAsia="Times New Roman" w:hAnsi="Arial" w:cs="Arial"/>
          <w:color w:val="474E58"/>
          <w:sz w:val="24"/>
          <w:szCs w:val="24"/>
        </w:rPr>
        <w:t>cam empty</w:t>
      </w:r>
      <w:proofErr w:type="gramEnd"/>
      <w:r w:rsidRPr="00B84AB3">
        <w:rPr>
          <w:rFonts w:ascii="Arial" w:eastAsia="Times New Roman" w:hAnsi="Arial" w:cs="Arial"/>
          <w:color w:val="474E58"/>
          <w:sz w:val="24"/>
          <w:szCs w:val="24"/>
        </w:rPr>
        <w:t xml:space="preserve"> it in 24 minutes. If both the pipes are opened together after how many minutes should pipe B be closed, so that the tank is filled in 30 minutes?</w:t>
      </w:r>
      <w:r w:rsidRPr="00B84AB3">
        <w:rPr>
          <w:rFonts w:ascii="Arial" w:eastAsia="Times New Roman" w:hAnsi="Arial" w:cs="Arial"/>
          <w:color w:val="474E58"/>
          <w:sz w:val="24"/>
          <w:szCs w:val="24"/>
        </w:rPr>
        <w:br/>
        <w:t xml:space="preserve">A. 19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B. 20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C. 21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D. 22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 xml:space="preserve">C. 21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Let the pipe B be closed after x minutes.</w:t>
      </w:r>
      <w:r w:rsidRPr="00B84AB3">
        <w:rPr>
          <w:rFonts w:ascii="Arial" w:eastAsia="Times New Roman" w:hAnsi="Arial" w:cs="Arial"/>
          <w:color w:val="474E58"/>
          <w:sz w:val="24"/>
          <w:szCs w:val="24"/>
        </w:rPr>
        <w:br/>
        <w:t>30/16 - x/24 = 1 =&gt; x/24 = 30/16 - 1 = 14/16</w:t>
      </w:r>
      <w:r w:rsidRPr="00B84AB3">
        <w:rPr>
          <w:rFonts w:ascii="Arial" w:eastAsia="Times New Roman" w:hAnsi="Arial" w:cs="Arial"/>
          <w:color w:val="474E58"/>
          <w:sz w:val="24"/>
          <w:szCs w:val="24"/>
        </w:rPr>
        <w:br/>
        <w:t>=&gt; x = 14/16 * 24 = 21</w:t>
      </w: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lastRenderedPageBreak/>
        <w:t>Three pipes A, B and C can fill a tank from empty to full in 30 minutes, 20 minutes and 10 minutes respectively. When the tank is empty, all the three pipes are opened. A, B and C discharge chemical solutions P, Q and R respectively. What is the proportion of solution R in the liquid in the tank after 3 minutes?</w:t>
      </w:r>
      <w:r w:rsidRPr="00B84AB3">
        <w:rPr>
          <w:rFonts w:ascii="Arial" w:eastAsia="Times New Roman" w:hAnsi="Arial" w:cs="Arial"/>
          <w:color w:val="474E58"/>
          <w:sz w:val="24"/>
          <w:szCs w:val="24"/>
        </w:rPr>
        <w:br/>
        <w:t>A. 5/11</w:t>
      </w:r>
      <w:r w:rsidRPr="00B84AB3">
        <w:rPr>
          <w:rFonts w:ascii="Arial" w:eastAsia="Times New Roman" w:hAnsi="Arial" w:cs="Arial"/>
          <w:color w:val="474E58"/>
          <w:sz w:val="24"/>
          <w:szCs w:val="24"/>
        </w:rPr>
        <w:br/>
        <w:t>B. 6/11</w:t>
      </w:r>
      <w:r w:rsidRPr="00B84AB3">
        <w:rPr>
          <w:rFonts w:ascii="Arial" w:eastAsia="Times New Roman" w:hAnsi="Arial" w:cs="Arial"/>
          <w:color w:val="474E58"/>
          <w:sz w:val="24"/>
          <w:szCs w:val="24"/>
        </w:rPr>
        <w:br/>
        <w:t>C. 7/11</w:t>
      </w:r>
      <w:r w:rsidRPr="00B84AB3">
        <w:rPr>
          <w:rFonts w:ascii="Arial" w:eastAsia="Times New Roman" w:hAnsi="Arial" w:cs="Arial"/>
          <w:color w:val="474E58"/>
          <w:sz w:val="24"/>
          <w:szCs w:val="24"/>
        </w:rPr>
        <w:br/>
        <w:t>D. 8/11</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B. 6/11</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Part filled by (A + B + C) in 3 minutes = 3(1/30 + 1/20 + 1/10) = 11/20</w:t>
      </w:r>
      <w:r w:rsidRPr="00B84AB3">
        <w:rPr>
          <w:rFonts w:ascii="Arial" w:eastAsia="Times New Roman" w:hAnsi="Arial" w:cs="Arial"/>
          <w:color w:val="474E58"/>
          <w:sz w:val="24"/>
          <w:szCs w:val="24"/>
        </w:rPr>
        <w:br/>
        <w:t>Part filled by C in 3 minutes = 3/10</w:t>
      </w:r>
      <w:r w:rsidRPr="00B84AB3">
        <w:rPr>
          <w:rFonts w:ascii="Arial" w:eastAsia="Times New Roman" w:hAnsi="Arial" w:cs="Arial"/>
          <w:color w:val="474E58"/>
          <w:sz w:val="24"/>
          <w:szCs w:val="24"/>
        </w:rPr>
        <w:br/>
      </w:r>
      <w:proofErr w:type="gramStart"/>
      <w:r w:rsidRPr="00B84AB3">
        <w:rPr>
          <w:rFonts w:ascii="Arial" w:eastAsia="Times New Roman" w:hAnsi="Arial" w:cs="Arial"/>
          <w:color w:val="474E58"/>
          <w:sz w:val="24"/>
          <w:szCs w:val="24"/>
        </w:rPr>
        <w:t>Required</w:t>
      </w:r>
      <w:proofErr w:type="gramEnd"/>
      <w:r w:rsidRPr="00B84AB3">
        <w:rPr>
          <w:rFonts w:ascii="Arial" w:eastAsia="Times New Roman" w:hAnsi="Arial" w:cs="Arial"/>
          <w:color w:val="474E58"/>
          <w:sz w:val="24"/>
          <w:szCs w:val="24"/>
        </w:rPr>
        <w:t xml:space="preserve"> ratio = 3/10 * 20/11 = 6/11</w:t>
      </w:r>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Three pipes A, B and C can fill a tank from empty to full in 30 minutes, 20 minutes, and 10 minutes respectively. When the tank is empty, all the three pipes are opened. A, B and C discharge chemical solutions P</w:t>
      </w:r>
      <w:proofErr w:type="gramStart"/>
      <w:r w:rsidRPr="00B84AB3">
        <w:rPr>
          <w:rFonts w:ascii="Arial" w:eastAsia="Times New Roman" w:hAnsi="Arial" w:cs="Arial"/>
          <w:color w:val="474E58"/>
          <w:sz w:val="24"/>
          <w:szCs w:val="24"/>
        </w:rPr>
        <w:t>,Q</w:t>
      </w:r>
      <w:proofErr w:type="gramEnd"/>
      <w:r w:rsidRPr="00B84AB3">
        <w:rPr>
          <w:rFonts w:ascii="Arial" w:eastAsia="Times New Roman" w:hAnsi="Arial" w:cs="Arial"/>
          <w:color w:val="474E58"/>
          <w:sz w:val="24"/>
          <w:szCs w:val="24"/>
        </w:rPr>
        <w:t xml:space="preserve"> and R respectively. What is the proportion of the solution R in the liquid in the tank after 3 minutes?</w:t>
      </w:r>
      <w:r w:rsidRPr="00B84AB3">
        <w:rPr>
          <w:rFonts w:ascii="Arial" w:eastAsia="Times New Roman" w:hAnsi="Arial" w:cs="Arial"/>
          <w:color w:val="474E58"/>
          <w:sz w:val="24"/>
          <w:szCs w:val="24"/>
        </w:rPr>
        <w:br/>
        <w:t>A. 5/11</w:t>
      </w:r>
      <w:r w:rsidRPr="00B84AB3">
        <w:rPr>
          <w:rFonts w:ascii="Arial" w:eastAsia="Times New Roman" w:hAnsi="Arial" w:cs="Arial"/>
          <w:color w:val="474E58"/>
          <w:sz w:val="24"/>
          <w:szCs w:val="24"/>
        </w:rPr>
        <w:br/>
        <w:t>B. 6/11</w:t>
      </w:r>
      <w:r w:rsidRPr="00B84AB3">
        <w:rPr>
          <w:rFonts w:ascii="Arial" w:eastAsia="Times New Roman" w:hAnsi="Arial" w:cs="Arial"/>
          <w:color w:val="474E58"/>
          <w:sz w:val="24"/>
          <w:szCs w:val="24"/>
        </w:rPr>
        <w:br/>
        <w:t>C. 7/11</w:t>
      </w:r>
      <w:r w:rsidRPr="00B84AB3">
        <w:rPr>
          <w:rFonts w:ascii="Arial" w:eastAsia="Times New Roman" w:hAnsi="Arial" w:cs="Arial"/>
          <w:color w:val="474E58"/>
          <w:sz w:val="24"/>
          <w:szCs w:val="24"/>
        </w:rPr>
        <w:br/>
        <w:t>D. 8/11</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B. 6/11</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Part filled by (A + B + C) in 3 minutes = 3 (1 / 30 + 1 / 20 + 1 / 10) = (3 * 11 / 60) = 11 / 20</w:t>
      </w:r>
      <w:r w:rsidRPr="00B84AB3">
        <w:rPr>
          <w:rFonts w:ascii="Arial" w:eastAsia="Times New Roman" w:hAnsi="Arial" w:cs="Arial"/>
          <w:color w:val="474E58"/>
          <w:sz w:val="24"/>
          <w:szCs w:val="24"/>
        </w:rPr>
        <w:br/>
        <w:t>Part filled by C in 3 minutes = 3 / 10</w:t>
      </w:r>
      <w:r w:rsidRPr="00B84AB3">
        <w:rPr>
          <w:rFonts w:ascii="Arial" w:eastAsia="Times New Roman" w:hAnsi="Arial" w:cs="Arial"/>
          <w:color w:val="474E58"/>
          <w:sz w:val="24"/>
          <w:szCs w:val="24"/>
        </w:rPr>
        <w:br/>
        <w:t>Therefore, required ratio = (3 / 10 * 20 / 11) = 6/11</w:t>
      </w:r>
    </w:p>
    <w:p w:rsidR="00B84AB3" w:rsidRPr="00B84AB3" w:rsidRDefault="00B84AB3" w:rsidP="00B84AB3">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Pipes A and B can fill a tank in 5 and 6 hours respectively. Pipe C can empty it in 12 hours. If all the three pipes are opened together, then the tank will be filled in:</w:t>
      </w:r>
      <w:r w:rsidRPr="00B84AB3">
        <w:rPr>
          <w:rFonts w:ascii="Arial" w:eastAsia="Times New Roman" w:hAnsi="Arial" w:cs="Arial"/>
          <w:color w:val="474E58"/>
          <w:sz w:val="24"/>
          <w:szCs w:val="24"/>
        </w:rPr>
        <w:br/>
        <w:t xml:space="preserve">A. 1 13/17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t xml:space="preserve">B. 2 8/11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t xml:space="preserve">C. 3 9/17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t xml:space="preserve">D. 4 1/2 </w:t>
      </w:r>
      <w:proofErr w:type="spellStart"/>
      <w:r w:rsidRPr="00B84AB3">
        <w:rPr>
          <w:rFonts w:ascii="Arial" w:eastAsia="Times New Roman" w:hAnsi="Arial" w:cs="Arial"/>
          <w:color w:val="474E58"/>
          <w:sz w:val="24"/>
          <w:szCs w:val="24"/>
        </w:rPr>
        <w:t>hrs</w:t>
      </w:r>
      <w:proofErr w:type="spellEnd"/>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 xml:space="preserve">C. 3 9/17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Net part filled in 1 hour (1 / 5 + 1 / 6 - 1 / 12) = 17 / 60</w:t>
      </w:r>
      <w:r w:rsidRPr="00B84AB3">
        <w:rPr>
          <w:rFonts w:ascii="Arial" w:eastAsia="Times New Roman" w:hAnsi="Arial" w:cs="Arial"/>
          <w:color w:val="474E58"/>
          <w:sz w:val="24"/>
          <w:szCs w:val="24"/>
        </w:rPr>
        <w:br/>
        <w:t xml:space="preserve">Therefore, the tank will be full in 60 / 17 hours i.e., 3 9/17 </w:t>
      </w:r>
      <w:proofErr w:type="spellStart"/>
      <w:r w:rsidRPr="00B84AB3">
        <w:rPr>
          <w:rFonts w:ascii="Arial" w:eastAsia="Times New Roman" w:hAnsi="Arial" w:cs="Arial"/>
          <w:color w:val="474E58"/>
          <w:sz w:val="24"/>
          <w:szCs w:val="24"/>
        </w:rPr>
        <w:t>hrs</w:t>
      </w:r>
      <w:proofErr w:type="spellEnd"/>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lastRenderedPageBreak/>
        <w:t>A pump can fill a tank with water in 2 hours. Because of a leak, it took 2 1/3 hours to fill the tank. The leak can drain all the water of the tank in:</w:t>
      </w:r>
      <w:r w:rsidRPr="00B84AB3">
        <w:rPr>
          <w:rFonts w:ascii="Arial" w:eastAsia="Times New Roman" w:hAnsi="Arial" w:cs="Arial"/>
          <w:color w:val="474E58"/>
          <w:sz w:val="24"/>
          <w:szCs w:val="24"/>
        </w:rPr>
        <w:br/>
        <w:t xml:space="preserve">A. 10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t xml:space="preserve">B. 12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t xml:space="preserve">C. 14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t xml:space="preserve">D. 16 </w:t>
      </w:r>
      <w:proofErr w:type="spellStart"/>
      <w:r w:rsidRPr="00B84AB3">
        <w:rPr>
          <w:rFonts w:ascii="Arial" w:eastAsia="Times New Roman" w:hAnsi="Arial" w:cs="Arial"/>
          <w:color w:val="474E58"/>
          <w:sz w:val="24"/>
          <w:szCs w:val="24"/>
        </w:rPr>
        <w:t>hrs</w:t>
      </w:r>
      <w:proofErr w:type="spellEnd"/>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 xml:space="preserve">C. 14 </w:t>
      </w:r>
      <w:proofErr w:type="spellStart"/>
      <w:r w:rsidRPr="00B84AB3">
        <w:rPr>
          <w:rFonts w:ascii="Arial" w:eastAsia="Times New Roman" w:hAnsi="Arial" w:cs="Arial"/>
          <w:color w:val="474E58"/>
          <w:sz w:val="24"/>
          <w:szCs w:val="24"/>
        </w:rPr>
        <w:t>hrs</w:t>
      </w:r>
      <w:proofErr w:type="spellEnd"/>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Work done by the leak in 1 hour = (1/2 - 3/7) = 1/14</w:t>
      </w:r>
      <w:r w:rsidRPr="00B84AB3">
        <w:rPr>
          <w:rFonts w:ascii="Arial" w:eastAsia="Times New Roman" w:hAnsi="Arial" w:cs="Arial"/>
          <w:color w:val="474E58"/>
          <w:sz w:val="24"/>
          <w:szCs w:val="24"/>
        </w:rPr>
        <w:br/>
        <w:t xml:space="preserve">Leak will empty the tank in 14 </w:t>
      </w:r>
      <w:proofErr w:type="spellStart"/>
      <w:r w:rsidRPr="00B84AB3">
        <w:rPr>
          <w:rFonts w:ascii="Arial" w:eastAsia="Times New Roman" w:hAnsi="Arial" w:cs="Arial"/>
          <w:color w:val="474E58"/>
          <w:sz w:val="24"/>
          <w:szCs w:val="24"/>
        </w:rPr>
        <w:t>hrs</w:t>
      </w:r>
      <w:proofErr w:type="spellEnd"/>
    </w:p>
    <w:p w:rsidR="00B84AB3" w:rsidRPr="00B84AB3" w:rsidRDefault="00B84AB3" w:rsidP="00B84AB3">
      <w:pPr>
        <w:numPr>
          <w:ilvl w:val="0"/>
          <w:numId w:val="9"/>
        </w:numPr>
        <w:shd w:val="clear" w:color="auto" w:fill="FFFFFF"/>
        <w:spacing w:before="100" w:beforeAutospacing="1" w:after="100" w:afterAutospacing="1" w:line="240" w:lineRule="auto"/>
        <w:rPr>
          <w:rFonts w:ascii="Arial" w:eastAsia="Times New Roman" w:hAnsi="Arial" w:cs="Arial"/>
          <w:color w:val="474E58"/>
          <w:sz w:val="24"/>
          <w:szCs w:val="24"/>
        </w:rPr>
      </w:pPr>
      <w:r w:rsidRPr="00B84AB3">
        <w:rPr>
          <w:rFonts w:ascii="Arial" w:eastAsia="Times New Roman" w:hAnsi="Arial" w:cs="Arial"/>
          <w:color w:val="474E58"/>
          <w:sz w:val="24"/>
          <w:szCs w:val="24"/>
        </w:rPr>
        <w:t>Two pipes A and B can fill a cistern in 37 1/2 minutes and 45 minutes respectively. Both pipes are opened. The cistern will be filled in just half an hour, if the B is turned off after</w:t>
      </w:r>
      <w:proofErr w:type="gramStart"/>
      <w:r w:rsidRPr="00B84AB3">
        <w:rPr>
          <w:rFonts w:ascii="Arial" w:eastAsia="Times New Roman" w:hAnsi="Arial" w:cs="Arial"/>
          <w:color w:val="474E58"/>
          <w:sz w:val="24"/>
          <w:szCs w:val="24"/>
        </w:rPr>
        <w:t>:</w:t>
      </w:r>
      <w:proofErr w:type="gramEnd"/>
      <w:r w:rsidRPr="00B84AB3">
        <w:rPr>
          <w:rFonts w:ascii="Arial" w:eastAsia="Times New Roman" w:hAnsi="Arial" w:cs="Arial"/>
          <w:color w:val="474E58"/>
          <w:sz w:val="24"/>
          <w:szCs w:val="24"/>
        </w:rPr>
        <w:br/>
        <w:t xml:space="preserve">A. 6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B. 9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C. 12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t xml:space="preserve">D. 15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p>
    <w:p w:rsidR="00101404"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Answer: </w:t>
      </w:r>
      <w:r w:rsidRPr="00B84AB3">
        <w:rPr>
          <w:rFonts w:ascii="Arial" w:eastAsia="Times New Roman" w:hAnsi="Arial" w:cs="Arial"/>
          <w:color w:val="474E58"/>
          <w:sz w:val="24"/>
          <w:szCs w:val="24"/>
        </w:rPr>
        <w:t xml:space="preserve">B. 9 </w:t>
      </w:r>
      <w:proofErr w:type="spellStart"/>
      <w:r w:rsidRPr="00B84AB3">
        <w:rPr>
          <w:rFonts w:ascii="Arial" w:eastAsia="Times New Roman" w:hAnsi="Arial" w:cs="Arial"/>
          <w:color w:val="474E58"/>
          <w:sz w:val="24"/>
          <w:szCs w:val="24"/>
        </w:rPr>
        <w:t>mins</w:t>
      </w:r>
      <w:proofErr w:type="spellEnd"/>
      <w:r w:rsidRPr="00B84AB3">
        <w:rPr>
          <w:rFonts w:ascii="Arial" w:eastAsia="Times New Roman" w:hAnsi="Arial" w:cs="Arial"/>
          <w:color w:val="474E58"/>
          <w:sz w:val="24"/>
          <w:szCs w:val="24"/>
        </w:rPr>
        <w:t>.</w:t>
      </w:r>
      <w:r w:rsidRPr="00B84AB3">
        <w:rPr>
          <w:rFonts w:ascii="Arial" w:eastAsia="Times New Roman" w:hAnsi="Arial" w:cs="Arial"/>
          <w:color w:val="474E58"/>
          <w:sz w:val="24"/>
          <w:szCs w:val="24"/>
        </w:rPr>
        <w:br/>
      </w:r>
      <w:r w:rsidRPr="00B84AB3">
        <w:rPr>
          <w:rFonts w:ascii="Arial" w:eastAsia="Times New Roman" w:hAnsi="Arial" w:cs="Arial"/>
          <w:b/>
          <w:bCs/>
          <w:color w:val="474E58"/>
          <w:sz w:val="24"/>
          <w:szCs w:val="24"/>
        </w:rPr>
        <w:t>Explanation: </w:t>
      </w:r>
      <w:r w:rsidRPr="00B84AB3">
        <w:rPr>
          <w:rFonts w:ascii="Arial" w:eastAsia="Times New Roman" w:hAnsi="Arial" w:cs="Arial"/>
          <w:color w:val="474E58"/>
          <w:sz w:val="24"/>
          <w:szCs w:val="24"/>
        </w:rPr>
        <w:t>Let B be turned off after x minutes. Then</w:t>
      </w:r>
      <w:proofErr w:type="gramStart"/>
      <w:r w:rsidRPr="00B84AB3">
        <w:rPr>
          <w:rFonts w:ascii="Arial" w:eastAsia="Times New Roman" w:hAnsi="Arial" w:cs="Arial"/>
          <w:color w:val="474E58"/>
          <w:sz w:val="24"/>
          <w:szCs w:val="24"/>
        </w:rPr>
        <w:t>,</w:t>
      </w:r>
      <w:proofErr w:type="gramEnd"/>
      <w:r w:rsidRPr="00B84AB3">
        <w:rPr>
          <w:rFonts w:ascii="Arial" w:eastAsia="Times New Roman" w:hAnsi="Arial" w:cs="Arial"/>
          <w:color w:val="474E58"/>
          <w:sz w:val="24"/>
          <w:szCs w:val="24"/>
        </w:rPr>
        <w:br/>
        <w:t>Part filled by (A + B) in x min. + Part filled by A in (30 - x) min. = 1</w:t>
      </w:r>
      <w:r w:rsidRPr="00B84AB3">
        <w:rPr>
          <w:rFonts w:ascii="Arial" w:eastAsia="Times New Roman" w:hAnsi="Arial" w:cs="Arial"/>
          <w:color w:val="474E58"/>
          <w:sz w:val="24"/>
          <w:szCs w:val="24"/>
        </w:rPr>
        <w:br/>
        <w:t>Therefore, x(2/75 + 1/45) + (30 - x) = 2/75 = 1</w:t>
      </w:r>
      <w:r w:rsidRPr="00B84AB3">
        <w:rPr>
          <w:rFonts w:ascii="Arial" w:eastAsia="Times New Roman" w:hAnsi="Arial" w:cs="Arial"/>
          <w:color w:val="474E58"/>
          <w:sz w:val="24"/>
          <w:szCs w:val="24"/>
        </w:rPr>
        <w:br/>
        <w:t>=&gt; 11x/225 + (60 - 2x)/75 = 1</w:t>
      </w:r>
    </w:p>
    <w:p w:rsidR="00B84AB3" w:rsidRPr="00B84AB3" w:rsidRDefault="00B84AB3" w:rsidP="00B84AB3">
      <w:pPr>
        <w:shd w:val="clear" w:color="auto" w:fill="FFFFFF"/>
        <w:spacing w:after="0" w:line="240" w:lineRule="auto"/>
        <w:ind w:left="720"/>
        <w:rPr>
          <w:rFonts w:ascii="Arial" w:eastAsia="Times New Roman" w:hAnsi="Arial" w:cs="Arial"/>
          <w:color w:val="474E58"/>
          <w:sz w:val="24"/>
          <w:szCs w:val="24"/>
        </w:rPr>
      </w:pPr>
      <w:r w:rsidRPr="00B84AB3">
        <w:rPr>
          <w:rFonts w:ascii="Arial" w:eastAsia="Times New Roman" w:hAnsi="Arial" w:cs="Arial"/>
          <w:color w:val="474E58"/>
          <w:sz w:val="24"/>
          <w:szCs w:val="24"/>
        </w:rPr>
        <w:t>=&gt; 11x + 180 - 6x = 225</w:t>
      </w:r>
      <w:r w:rsidRPr="00B84AB3">
        <w:rPr>
          <w:rFonts w:ascii="Arial" w:eastAsia="Times New Roman" w:hAnsi="Arial" w:cs="Arial"/>
          <w:color w:val="474E58"/>
          <w:sz w:val="24"/>
          <w:szCs w:val="24"/>
        </w:rPr>
        <w:br/>
        <w:t>=&gt; x = 9</w:t>
      </w:r>
    </w:p>
    <w:p w:rsidR="00101404" w:rsidRDefault="00101404" w:rsidP="00B12CF0">
      <w:pPr>
        <w:shd w:val="clear" w:color="auto" w:fill="FFFFFF"/>
        <w:spacing w:after="0" w:line="240" w:lineRule="auto"/>
        <w:textAlignment w:val="baseline"/>
        <w:rPr>
          <w:rFonts w:ascii="Arial" w:eastAsia="Times New Roman" w:hAnsi="Arial" w:cs="Arial"/>
          <w:color w:val="000000"/>
          <w:sz w:val="24"/>
          <w:szCs w:val="24"/>
        </w:rPr>
      </w:pPr>
    </w:p>
    <w:p w:rsidR="00101404" w:rsidRDefault="00101404" w:rsidP="00101404">
      <w:pPr>
        <w:pStyle w:val="Heading1"/>
        <w:pBdr>
          <w:bottom w:val="single" w:sz="6" w:space="15" w:color="auto"/>
        </w:pBdr>
        <w:shd w:val="clear" w:color="auto" w:fill="FFFFFF"/>
        <w:spacing w:before="0"/>
        <w:jc w:val="center"/>
        <w:textAlignment w:val="baseline"/>
        <w:rPr>
          <w:rFonts w:ascii="Arial" w:hAnsi="Arial" w:cs="Arial"/>
          <w:b w:val="0"/>
          <w:bCs w:val="0"/>
          <w:color w:val="222222"/>
          <w:sz w:val="34"/>
          <w:szCs w:val="34"/>
        </w:rPr>
      </w:pPr>
      <w:r>
        <w:rPr>
          <w:rFonts w:ascii="Arial" w:hAnsi="Arial" w:cs="Arial"/>
          <w:b w:val="0"/>
          <w:bCs w:val="0"/>
          <w:color w:val="222222"/>
          <w:sz w:val="34"/>
          <w:szCs w:val="34"/>
        </w:rPr>
        <w:t>Reasoning Aptitude Verbal Reasoning Blood Relation Questions Answers Aptitude Question</w:t>
      </w:r>
    </w:p>
    <w:p w:rsidR="00101404" w:rsidRDefault="00101404" w:rsidP="00B12CF0">
      <w:pPr>
        <w:shd w:val="clear" w:color="auto" w:fill="FFFFFF"/>
        <w:spacing w:after="0" w:line="240" w:lineRule="auto"/>
        <w:textAlignment w:val="baseline"/>
        <w:rPr>
          <w:rFonts w:ascii="Arial" w:eastAsia="Times New Roman" w:hAnsi="Arial" w:cs="Arial"/>
          <w:color w:val="000000"/>
          <w:sz w:val="24"/>
          <w:szCs w:val="24"/>
        </w:rPr>
      </w:pPr>
    </w:p>
    <w:p w:rsidR="00101404" w:rsidRDefault="00101404" w:rsidP="00B12CF0">
      <w:pPr>
        <w:shd w:val="clear" w:color="auto" w:fill="FFFFFF"/>
        <w:spacing w:after="0" w:line="240" w:lineRule="auto"/>
        <w:textAlignment w:val="baseline"/>
        <w:rPr>
          <w:rFonts w:ascii="Arial" w:eastAsia="Times New Roman" w:hAnsi="Arial" w:cs="Arial"/>
          <w:color w:val="000000"/>
          <w:sz w:val="24"/>
          <w:szCs w:val="24"/>
        </w:rPr>
      </w:pPr>
    </w:p>
    <w:p w:rsidR="00101404" w:rsidRDefault="00101404"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51. </w:t>
      </w:r>
      <w:r w:rsidRPr="00B12CF0">
        <w:rPr>
          <w:rFonts w:ascii="Arial" w:eastAsia="Times New Roman" w:hAnsi="Arial" w:cs="Arial"/>
          <w:color w:val="000000"/>
          <w:sz w:val="24"/>
          <w:szCs w:val="24"/>
        </w:rPr>
        <w:t>Pointing to a photograph Nikita said, “She is the only granddaughter of my grandmother's daughter”. How is the girl in photograph related to Nikita?</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Sister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Niece/daughter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Aunt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Mother</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r w:rsidRPr="00B12CF0">
        <w:rPr>
          <w:rFonts w:ascii="Arial" w:eastAsia="Times New Roman" w:hAnsi="Arial" w:cs="Arial"/>
          <w:color w:val="000000"/>
          <w:sz w:val="24"/>
          <w:szCs w:val="24"/>
        </w:rPr>
        <w:br/>
      </w:r>
    </w:p>
    <w:p w:rsidR="00B12CF0" w:rsidRPr="00B12CF0" w:rsidRDefault="00B12CF0" w:rsidP="00B12CF0">
      <w:pPr>
        <w:spacing w:after="0" w:line="240" w:lineRule="auto"/>
        <w:rPr>
          <w:rFonts w:ascii="Times New Roman" w:eastAsia="Times New Roman" w:hAnsi="Times New Roman" w:cs="Times New Roman"/>
          <w:sz w:val="24"/>
          <w:szCs w:val="24"/>
        </w:rPr>
      </w:pPr>
      <w:r w:rsidRPr="00B12CF0">
        <w:rPr>
          <w:rFonts w:ascii="Arial" w:eastAsia="Times New Roman" w:hAnsi="Arial" w:cs="Arial"/>
          <w:color w:val="000000"/>
          <w:sz w:val="24"/>
          <w:szCs w:val="24"/>
          <w:shd w:val="clear" w:color="auto" w:fill="FFFFFF"/>
        </w:rPr>
        <w:lastRenderedPageBreak/>
        <w:t>Direction for Q3 to Q6: </w:t>
      </w:r>
      <w:r w:rsidRPr="00B12CF0">
        <w:rPr>
          <w:rFonts w:ascii="Arial" w:eastAsia="Times New Roman" w:hAnsi="Arial" w:cs="Arial"/>
          <w:i/>
          <w:iCs/>
          <w:color w:val="000000"/>
          <w:sz w:val="24"/>
          <w:szCs w:val="24"/>
          <w:shd w:val="clear" w:color="auto" w:fill="FFFFFF"/>
        </w:rPr>
        <w:t>Read the following information and answer the questions given below it: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(i)    ‘A + B’ means ‘A is the father of 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(ii)   ‘A – B’ means ‘A is the wife of 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(iii)  ‘A ´ B’ means </w:t>
      </w:r>
      <w:proofErr w:type="gramStart"/>
      <w:r w:rsidRPr="00B12CF0">
        <w:rPr>
          <w:rFonts w:ascii="Arial" w:eastAsia="Times New Roman" w:hAnsi="Arial" w:cs="Arial"/>
          <w:color w:val="000000"/>
          <w:sz w:val="24"/>
          <w:szCs w:val="24"/>
        </w:rPr>
        <w:t>‘ A</w:t>
      </w:r>
      <w:proofErr w:type="gramEnd"/>
      <w:r w:rsidRPr="00B12CF0">
        <w:rPr>
          <w:rFonts w:ascii="Arial" w:eastAsia="Times New Roman" w:hAnsi="Arial" w:cs="Arial"/>
          <w:color w:val="000000"/>
          <w:sz w:val="24"/>
          <w:szCs w:val="24"/>
        </w:rPr>
        <w:t xml:space="preserve"> is the brother of 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(iv) ‘A ¸ B’ means ‘A is the daughter of B</w:t>
      </w:r>
      <w:r w:rsidRPr="00B12CF0">
        <w:rPr>
          <w:rFonts w:ascii="Arial" w:eastAsia="Times New Roman" w:hAnsi="Arial" w:cs="Arial"/>
          <w:color w:val="000000"/>
          <w:sz w:val="24"/>
          <w:szCs w:val="24"/>
        </w:rPr>
        <w:br/>
      </w:r>
      <w:r w:rsidRPr="00B12CF0">
        <w:rPr>
          <w:rFonts w:ascii="Arial" w:eastAsia="Times New Roman" w:hAnsi="Arial" w:cs="Arial"/>
          <w:color w:val="000000"/>
          <w:sz w:val="24"/>
          <w:szCs w:val="24"/>
        </w:rPr>
        <w:br/>
      </w:r>
      <w:r w:rsidR="002A7ECA">
        <w:rPr>
          <w:rFonts w:ascii="Arial" w:eastAsia="Times New Roman" w:hAnsi="Arial" w:cs="Arial"/>
          <w:color w:val="000000"/>
          <w:sz w:val="24"/>
          <w:szCs w:val="24"/>
        </w:rPr>
        <w:t xml:space="preserve">52. </w:t>
      </w:r>
      <w:r w:rsidRPr="00B12CF0">
        <w:rPr>
          <w:rFonts w:ascii="Arial" w:eastAsia="Times New Roman" w:hAnsi="Arial" w:cs="Arial"/>
          <w:color w:val="000000"/>
          <w:sz w:val="24"/>
          <w:szCs w:val="24"/>
        </w:rPr>
        <w:t>If P ¸ R + S + Q, which of the following is true?</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P is the daughter of 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P is the aunt of Q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P is the mother of 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Q is the aunt of P</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r w:rsidRPr="00B12CF0">
        <w:rPr>
          <w:rFonts w:ascii="Arial" w:eastAsia="Times New Roman" w:hAnsi="Arial" w:cs="Arial"/>
          <w:color w:val="000000"/>
          <w:sz w:val="24"/>
          <w:szCs w:val="24"/>
        </w:rPr>
        <w:br/>
      </w:r>
      <w:r w:rsidRPr="00B12CF0">
        <w:rPr>
          <w:rFonts w:ascii="Arial" w:eastAsia="Times New Roman" w:hAnsi="Arial" w:cs="Arial"/>
          <w:color w:val="000000"/>
          <w:sz w:val="24"/>
          <w:szCs w:val="24"/>
        </w:rPr>
        <w:br/>
      </w:r>
      <w:r w:rsidR="002A7ECA">
        <w:rPr>
          <w:rFonts w:ascii="Arial" w:eastAsia="Times New Roman" w:hAnsi="Arial" w:cs="Arial"/>
          <w:color w:val="000000"/>
          <w:sz w:val="24"/>
          <w:szCs w:val="24"/>
        </w:rPr>
        <w:t xml:space="preserve">53. </w:t>
      </w:r>
      <w:r w:rsidRPr="00B12CF0">
        <w:rPr>
          <w:rFonts w:ascii="Arial" w:eastAsia="Times New Roman" w:hAnsi="Arial" w:cs="Arial"/>
          <w:color w:val="000000"/>
          <w:sz w:val="24"/>
          <w:szCs w:val="24"/>
        </w:rPr>
        <w:t>If P – R + Q, which of the following statement is true?</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P is the mother of 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P is the sister of 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(c) Q is the daughter of </w:t>
      </w:r>
      <w:proofErr w:type="gramStart"/>
      <w:r w:rsidRPr="00B12CF0">
        <w:rPr>
          <w:rFonts w:ascii="Arial" w:eastAsia="Times New Roman" w:hAnsi="Arial" w:cs="Arial"/>
          <w:color w:val="000000"/>
          <w:sz w:val="24"/>
          <w:szCs w:val="24"/>
        </w:rPr>
        <w:t>P</w:t>
      </w:r>
      <w:proofErr w:type="gramEnd"/>
      <w:r w:rsidRPr="00B12CF0">
        <w:rPr>
          <w:rFonts w:ascii="Arial" w:eastAsia="Times New Roman" w:hAnsi="Arial" w:cs="Arial"/>
          <w:color w:val="000000"/>
          <w:sz w:val="24"/>
          <w:szCs w:val="24"/>
        </w:rPr>
        <w:br/>
        <w:t>(d) P is the aunt of 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br/>
      </w: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w:t>
      </w:r>
      <w:r w:rsidR="002A7ECA">
        <w:rPr>
          <w:rFonts w:ascii="Arial" w:eastAsia="Times New Roman" w:hAnsi="Arial" w:cs="Arial"/>
          <w:color w:val="000000"/>
          <w:sz w:val="24"/>
          <w:szCs w:val="24"/>
        </w:rPr>
        <w:t xml:space="preserve">54. </w:t>
      </w:r>
      <w:r w:rsidRPr="00B12CF0">
        <w:rPr>
          <w:rFonts w:ascii="Arial" w:eastAsia="Times New Roman" w:hAnsi="Arial" w:cs="Arial"/>
          <w:color w:val="000000"/>
          <w:sz w:val="24"/>
          <w:szCs w:val="24"/>
        </w:rPr>
        <w:t>If ‘P ´ R ¸Q’, which of the following is true?</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P is the uncle of 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P is the father of Q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P is the son of 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P is the brother of Q</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55. </w:t>
      </w:r>
      <w:r w:rsidR="00B12CF0" w:rsidRPr="00B12CF0">
        <w:rPr>
          <w:rFonts w:ascii="Arial" w:eastAsia="Times New Roman" w:hAnsi="Arial" w:cs="Arial"/>
          <w:color w:val="000000"/>
          <w:sz w:val="24"/>
          <w:szCs w:val="24"/>
        </w:rPr>
        <w:t>If ‘P ´ R – Q’, which of the following is true?</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P is the brother-in-law of 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P is the father of Q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P is the brother of 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P is the uncle of Q</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56. </w:t>
      </w:r>
      <w:r w:rsidR="00B12CF0" w:rsidRPr="00B12CF0">
        <w:rPr>
          <w:rFonts w:ascii="Arial" w:eastAsia="Times New Roman" w:hAnsi="Arial" w:cs="Arial"/>
          <w:color w:val="000000"/>
          <w:sz w:val="24"/>
          <w:szCs w:val="24"/>
        </w:rPr>
        <w:t>Pointing to a photograph, a man said, “I have no brother or sister but that man’s father is my father’s son.” Whose photograph was it?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His own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His son’s</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His father’s</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His nephew’s</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lastRenderedPageBreak/>
        <w:t>Ans</w:t>
      </w:r>
      <w:proofErr w:type="spellEnd"/>
      <w:r w:rsidRPr="00B12CF0">
        <w:rPr>
          <w:rFonts w:ascii="Arial" w:eastAsia="Times New Roman" w:hAnsi="Arial" w:cs="Arial"/>
          <w:i/>
          <w:iCs/>
          <w:color w:val="3D85C6"/>
          <w:sz w:val="24"/>
          <w:szCs w:val="24"/>
          <w:bdr w:val="none" w:sz="0" w:space="0" w:color="auto" w:frame="1"/>
        </w:rPr>
        <w:t>: 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br/>
      </w:r>
      <w:r w:rsidR="002A7ECA">
        <w:rPr>
          <w:rFonts w:ascii="Arial" w:eastAsia="Times New Roman" w:hAnsi="Arial" w:cs="Arial"/>
          <w:color w:val="000000"/>
          <w:sz w:val="24"/>
          <w:szCs w:val="24"/>
        </w:rPr>
        <w:t xml:space="preserve">57. </w:t>
      </w:r>
      <w:r w:rsidRPr="00B12CF0">
        <w:rPr>
          <w:rFonts w:ascii="Arial" w:eastAsia="Times New Roman" w:hAnsi="Arial" w:cs="Arial"/>
          <w:color w:val="000000"/>
          <w:sz w:val="24"/>
          <w:szCs w:val="24"/>
        </w:rPr>
        <w:t xml:space="preserve">Anil introduces </w:t>
      </w:r>
      <w:proofErr w:type="spellStart"/>
      <w:r w:rsidRPr="00B12CF0">
        <w:rPr>
          <w:rFonts w:ascii="Arial" w:eastAsia="Times New Roman" w:hAnsi="Arial" w:cs="Arial"/>
          <w:color w:val="000000"/>
          <w:sz w:val="24"/>
          <w:szCs w:val="24"/>
        </w:rPr>
        <w:t>Rohit</w:t>
      </w:r>
      <w:proofErr w:type="spellEnd"/>
      <w:r w:rsidRPr="00B12CF0">
        <w:rPr>
          <w:rFonts w:ascii="Arial" w:eastAsia="Times New Roman" w:hAnsi="Arial" w:cs="Arial"/>
          <w:color w:val="000000"/>
          <w:sz w:val="24"/>
          <w:szCs w:val="24"/>
        </w:rPr>
        <w:t xml:space="preserve"> as the only brother of his father’s wife. How is </w:t>
      </w:r>
      <w:proofErr w:type="spellStart"/>
      <w:r w:rsidRPr="00B12CF0">
        <w:rPr>
          <w:rFonts w:ascii="Arial" w:eastAsia="Times New Roman" w:hAnsi="Arial" w:cs="Arial"/>
          <w:color w:val="000000"/>
          <w:sz w:val="24"/>
          <w:szCs w:val="24"/>
        </w:rPr>
        <w:t>Rohit</w:t>
      </w:r>
      <w:proofErr w:type="spellEnd"/>
      <w:r w:rsidRPr="00B12CF0">
        <w:rPr>
          <w:rFonts w:ascii="Arial" w:eastAsia="Times New Roman" w:hAnsi="Arial" w:cs="Arial"/>
          <w:color w:val="000000"/>
          <w:sz w:val="24"/>
          <w:szCs w:val="24"/>
        </w:rPr>
        <w:t xml:space="preserve"> related to Anil?</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Cousin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Son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Brother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Uncle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58. </w:t>
      </w:r>
      <w:r w:rsidR="00B12CF0" w:rsidRPr="00B12CF0">
        <w:rPr>
          <w:rFonts w:ascii="Arial" w:eastAsia="Times New Roman" w:hAnsi="Arial" w:cs="Arial"/>
          <w:color w:val="000000"/>
          <w:sz w:val="24"/>
          <w:szCs w:val="24"/>
        </w:rPr>
        <w:t>X introduces Y saying, “He is the husband of the granddaughter of the father of my father.” How is Y related to X?</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Brother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Son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Brother-in-law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Son-in-law</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59. </w:t>
      </w:r>
      <w:r w:rsidR="00B12CF0" w:rsidRPr="00B12CF0">
        <w:rPr>
          <w:rFonts w:ascii="Arial" w:eastAsia="Times New Roman" w:hAnsi="Arial" w:cs="Arial"/>
          <w:color w:val="000000"/>
          <w:sz w:val="24"/>
          <w:szCs w:val="24"/>
        </w:rPr>
        <w:t>A woman introduces a man as the son of the brother of her mother. How is the man, related to the woman?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Nephew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Son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Cousin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Grandson</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60. </w:t>
      </w:r>
      <w:r w:rsidR="00B12CF0" w:rsidRPr="00B12CF0">
        <w:rPr>
          <w:rFonts w:ascii="Arial" w:eastAsia="Times New Roman" w:hAnsi="Arial" w:cs="Arial"/>
          <w:color w:val="000000"/>
          <w:sz w:val="24"/>
          <w:szCs w:val="24"/>
        </w:rPr>
        <w:t>Pointing to a gentleman, Deepak said, “His only brother is the father of my daughter’s father.” How is the gentleman related to Deepak?</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Grandfather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Father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Uncle</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Brother-in-law</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  </w:t>
      </w:r>
      <w:r w:rsidRPr="00B12CF0">
        <w:rPr>
          <w:rFonts w:ascii="Arial" w:eastAsia="Times New Roman" w:hAnsi="Arial" w:cs="Arial"/>
          <w:color w:val="000000"/>
          <w:sz w:val="24"/>
          <w:szCs w:val="24"/>
        </w:rPr>
        <w:br/>
        <w:t>    </w:t>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61. </w:t>
      </w:r>
      <w:r w:rsidR="00B12CF0" w:rsidRPr="00B12CF0">
        <w:rPr>
          <w:rFonts w:ascii="Arial" w:eastAsia="Times New Roman" w:hAnsi="Arial" w:cs="Arial"/>
          <w:color w:val="000000"/>
          <w:sz w:val="24"/>
          <w:szCs w:val="24"/>
        </w:rPr>
        <w:t xml:space="preserve">Pointing to a girl, </w:t>
      </w:r>
      <w:proofErr w:type="spellStart"/>
      <w:r w:rsidR="00B12CF0" w:rsidRPr="00B12CF0">
        <w:rPr>
          <w:rFonts w:ascii="Arial" w:eastAsia="Times New Roman" w:hAnsi="Arial" w:cs="Arial"/>
          <w:color w:val="000000"/>
          <w:sz w:val="24"/>
          <w:szCs w:val="24"/>
        </w:rPr>
        <w:t>Nidhi</w:t>
      </w:r>
      <w:proofErr w:type="spellEnd"/>
      <w:r w:rsidR="00B12CF0" w:rsidRPr="00B12CF0">
        <w:rPr>
          <w:rFonts w:ascii="Arial" w:eastAsia="Times New Roman" w:hAnsi="Arial" w:cs="Arial"/>
          <w:color w:val="000000"/>
          <w:sz w:val="24"/>
          <w:szCs w:val="24"/>
        </w:rPr>
        <w:t xml:space="preserve"> said, 'She is the daughter of my grandmother's only child.' How is the girl related to </w:t>
      </w:r>
      <w:proofErr w:type="spellStart"/>
      <w:r w:rsidR="00B12CF0" w:rsidRPr="00B12CF0">
        <w:rPr>
          <w:rFonts w:ascii="Arial" w:eastAsia="Times New Roman" w:hAnsi="Arial" w:cs="Arial"/>
          <w:color w:val="000000"/>
          <w:sz w:val="24"/>
          <w:szCs w:val="24"/>
        </w:rPr>
        <w:t>Nidhi</w:t>
      </w:r>
      <w:proofErr w:type="spellEnd"/>
      <w:r w:rsidR="00B12CF0" w:rsidRPr="00B12CF0">
        <w:rPr>
          <w:rFonts w:ascii="Arial" w:eastAsia="Times New Roman" w:hAnsi="Arial" w:cs="Arial"/>
          <w:color w:val="000000"/>
          <w:sz w:val="24"/>
          <w:szCs w:val="24"/>
        </w:rPr>
        <w:t>?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Sister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Self</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c)    Cousin </w:t>
      </w:r>
      <w:proofErr w:type="gramStart"/>
      <w:r w:rsidRPr="00B12CF0">
        <w:rPr>
          <w:rFonts w:ascii="Arial" w:eastAsia="Times New Roman" w:hAnsi="Arial" w:cs="Arial"/>
          <w:color w:val="000000"/>
          <w:sz w:val="24"/>
          <w:szCs w:val="24"/>
        </w:rPr>
        <w:t>sister</w:t>
      </w:r>
      <w:proofErr w:type="gramEnd"/>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Data inadequate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lastRenderedPageBreak/>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2A7ECA" w:rsidP="00B12CF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62. </w:t>
      </w:r>
      <w:r w:rsidR="00B12CF0" w:rsidRPr="00B12CF0">
        <w:rPr>
          <w:rFonts w:ascii="Arial" w:eastAsia="Times New Roman" w:hAnsi="Arial" w:cs="Arial"/>
          <w:color w:val="000000"/>
          <w:sz w:val="24"/>
          <w:szCs w:val="24"/>
          <w:shd w:val="clear" w:color="auto" w:fill="FFFFFF"/>
        </w:rPr>
        <w:t>Directions for Q13 to 14: Study the following information and answer the questions given below: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(i) 'P÷ Q' means 'P is sister of Q'.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(ii) 'P x Q' means 'P is brother of Q'.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(iii) 'P - Q' means 'P is mother of Q'.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(iv) 'P + Q' means 'P is father of 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2A7ECA" w:rsidRDefault="002A7ECA" w:rsidP="00B12CF0">
      <w:pPr>
        <w:spacing w:after="0" w:line="240" w:lineRule="auto"/>
        <w:rPr>
          <w:rFonts w:ascii="Arial" w:eastAsia="Times New Roman" w:hAnsi="Arial" w:cs="Arial"/>
          <w:color w:val="000000"/>
          <w:sz w:val="24"/>
          <w:szCs w:val="24"/>
          <w:shd w:val="clear" w:color="auto" w:fill="FFFFFF"/>
        </w:rPr>
      </w:pPr>
    </w:p>
    <w:p w:rsidR="00B12CF0" w:rsidRPr="002A7ECA" w:rsidRDefault="002A7ECA" w:rsidP="00B12CF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63. </w:t>
      </w:r>
      <w:proofErr w:type="gramStart"/>
      <w:r w:rsidR="00B12CF0" w:rsidRPr="00B12CF0">
        <w:rPr>
          <w:rFonts w:ascii="Arial" w:eastAsia="Times New Roman" w:hAnsi="Arial" w:cs="Arial"/>
          <w:color w:val="000000"/>
          <w:sz w:val="24"/>
          <w:szCs w:val="24"/>
          <w:shd w:val="clear" w:color="auto" w:fill="FFFFFF"/>
        </w:rPr>
        <w:t>Which</w:t>
      </w:r>
      <w:proofErr w:type="gramEnd"/>
      <w:r w:rsidR="00B12CF0" w:rsidRPr="00B12CF0">
        <w:rPr>
          <w:rFonts w:ascii="Arial" w:eastAsia="Times New Roman" w:hAnsi="Arial" w:cs="Arial"/>
          <w:color w:val="000000"/>
          <w:sz w:val="24"/>
          <w:szCs w:val="24"/>
          <w:shd w:val="clear" w:color="auto" w:fill="FFFFFF"/>
        </w:rPr>
        <w:t xml:space="preserve"> of the following means 'M is maternal uncle of 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M÷K+T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M x K+T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M x K-T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M ÷ K – 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64. </w:t>
      </w:r>
      <w:r w:rsidR="00B12CF0" w:rsidRPr="00B12CF0">
        <w:rPr>
          <w:rFonts w:ascii="Arial" w:eastAsia="Times New Roman" w:hAnsi="Arial" w:cs="Arial"/>
          <w:color w:val="000000"/>
          <w:sz w:val="24"/>
          <w:szCs w:val="24"/>
        </w:rPr>
        <w:t>Which of the following means '</w:t>
      </w:r>
      <w:proofErr w:type="spellStart"/>
      <w:r w:rsidR="00B12CF0" w:rsidRPr="00B12CF0">
        <w:rPr>
          <w:rFonts w:ascii="Arial" w:eastAsia="Times New Roman" w:hAnsi="Arial" w:cs="Arial"/>
          <w:color w:val="000000"/>
          <w:sz w:val="24"/>
          <w:szCs w:val="24"/>
        </w:rPr>
        <w:t>H is</w:t>
      </w:r>
      <w:proofErr w:type="spellEnd"/>
      <w:r w:rsidR="00B12CF0" w:rsidRPr="00B12CF0">
        <w:rPr>
          <w:rFonts w:ascii="Arial" w:eastAsia="Times New Roman" w:hAnsi="Arial" w:cs="Arial"/>
          <w:color w:val="000000"/>
          <w:sz w:val="24"/>
          <w:szCs w:val="24"/>
        </w:rPr>
        <w:t xml:space="preserve"> paternal grandfather of T?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H +J+T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T x K + 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H +J x T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H - J + 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65. </w:t>
      </w:r>
      <w:r w:rsidR="00B12CF0" w:rsidRPr="00B12CF0">
        <w:rPr>
          <w:rFonts w:ascii="Arial" w:eastAsia="Times New Roman" w:hAnsi="Arial" w:cs="Arial"/>
          <w:color w:val="000000"/>
          <w:sz w:val="24"/>
          <w:szCs w:val="24"/>
        </w:rPr>
        <w:t>Pointing to a lady in the photograph “</w:t>
      </w:r>
      <w:proofErr w:type="spellStart"/>
      <w:r w:rsidR="00B12CF0" w:rsidRPr="00B12CF0">
        <w:rPr>
          <w:rFonts w:ascii="Arial" w:eastAsia="Times New Roman" w:hAnsi="Arial" w:cs="Arial"/>
          <w:color w:val="000000"/>
          <w:sz w:val="24"/>
          <w:szCs w:val="24"/>
        </w:rPr>
        <w:t>Seema</w:t>
      </w:r>
      <w:proofErr w:type="spellEnd"/>
      <w:r w:rsidR="00B12CF0" w:rsidRPr="00B12CF0">
        <w:rPr>
          <w:rFonts w:ascii="Arial" w:eastAsia="Times New Roman" w:hAnsi="Arial" w:cs="Arial"/>
          <w:color w:val="000000"/>
          <w:sz w:val="24"/>
          <w:szCs w:val="24"/>
        </w:rPr>
        <w:t xml:space="preserve"> said” Her son’s father is the son-in-law of my mother”. How is </w:t>
      </w:r>
      <w:proofErr w:type="spellStart"/>
      <w:r w:rsidR="00B12CF0" w:rsidRPr="00B12CF0">
        <w:rPr>
          <w:rFonts w:ascii="Arial" w:eastAsia="Times New Roman" w:hAnsi="Arial" w:cs="Arial"/>
          <w:color w:val="000000"/>
          <w:sz w:val="24"/>
          <w:szCs w:val="24"/>
        </w:rPr>
        <w:t>Seema</w:t>
      </w:r>
      <w:proofErr w:type="spellEnd"/>
      <w:r w:rsidR="00B12CF0" w:rsidRPr="00B12CF0">
        <w:rPr>
          <w:rFonts w:ascii="Arial" w:eastAsia="Times New Roman" w:hAnsi="Arial" w:cs="Arial"/>
          <w:color w:val="000000"/>
          <w:sz w:val="24"/>
          <w:szCs w:val="24"/>
        </w:rPr>
        <w:t xml:space="preserve"> related to that lady?</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Sister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Mother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Cousin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Aunt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66. </w:t>
      </w:r>
      <w:r w:rsidR="00B12CF0" w:rsidRPr="00B12CF0">
        <w:rPr>
          <w:rFonts w:ascii="Arial" w:eastAsia="Times New Roman" w:hAnsi="Arial" w:cs="Arial"/>
          <w:color w:val="000000"/>
          <w:sz w:val="24"/>
          <w:szCs w:val="24"/>
        </w:rPr>
        <w:t xml:space="preserve">Introducing a girl, </w:t>
      </w:r>
      <w:proofErr w:type="spellStart"/>
      <w:r w:rsidR="00B12CF0" w:rsidRPr="00B12CF0">
        <w:rPr>
          <w:rFonts w:ascii="Arial" w:eastAsia="Times New Roman" w:hAnsi="Arial" w:cs="Arial"/>
          <w:color w:val="000000"/>
          <w:sz w:val="24"/>
          <w:szCs w:val="24"/>
        </w:rPr>
        <w:t>Vipin</w:t>
      </w:r>
      <w:proofErr w:type="spellEnd"/>
      <w:r w:rsidR="00B12CF0" w:rsidRPr="00B12CF0">
        <w:rPr>
          <w:rFonts w:ascii="Arial" w:eastAsia="Times New Roman" w:hAnsi="Arial" w:cs="Arial"/>
          <w:color w:val="000000"/>
          <w:sz w:val="24"/>
          <w:szCs w:val="24"/>
        </w:rPr>
        <w:t xml:space="preserve"> said </w:t>
      </w:r>
      <w:proofErr w:type="gramStart"/>
      <w:r w:rsidR="00B12CF0" w:rsidRPr="00B12CF0">
        <w:rPr>
          <w:rFonts w:ascii="Arial" w:eastAsia="Times New Roman" w:hAnsi="Arial" w:cs="Arial"/>
          <w:color w:val="000000"/>
          <w:sz w:val="24"/>
          <w:szCs w:val="24"/>
        </w:rPr>
        <w:t>“ Her</w:t>
      </w:r>
      <w:proofErr w:type="gramEnd"/>
      <w:r w:rsidR="00B12CF0" w:rsidRPr="00B12CF0">
        <w:rPr>
          <w:rFonts w:ascii="Arial" w:eastAsia="Times New Roman" w:hAnsi="Arial" w:cs="Arial"/>
          <w:color w:val="000000"/>
          <w:sz w:val="24"/>
          <w:szCs w:val="24"/>
        </w:rPr>
        <w:t xml:space="preserve"> mother is the only daughter of my mother-in-law “. How is </w:t>
      </w:r>
      <w:proofErr w:type="spellStart"/>
      <w:r w:rsidR="00B12CF0" w:rsidRPr="00B12CF0">
        <w:rPr>
          <w:rFonts w:ascii="Arial" w:eastAsia="Times New Roman" w:hAnsi="Arial" w:cs="Arial"/>
          <w:color w:val="000000"/>
          <w:sz w:val="24"/>
          <w:szCs w:val="24"/>
        </w:rPr>
        <w:t>Vipin</w:t>
      </w:r>
      <w:proofErr w:type="spellEnd"/>
      <w:r w:rsidR="00B12CF0" w:rsidRPr="00B12CF0">
        <w:rPr>
          <w:rFonts w:ascii="Arial" w:eastAsia="Times New Roman" w:hAnsi="Arial" w:cs="Arial"/>
          <w:color w:val="000000"/>
          <w:sz w:val="24"/>
          <w:szCs w:val="24"/>
        </w:rPr>
        <w:t xml:space="preserve"> related to that girl?</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Uncle</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Father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Brother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Husband</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67. </w:t>
      </w:r>
      <w:r w:rsidR="00B12CF0" w:rsidRPr="00B12CF0">
        <w:rPr>
          <w:rFonts w:ascii="Arial" w:eastAsia="Times New Roman" w:hAnsi="Arial" w:cs="Arial"/>
          <w:color w:val="000000"/>
          <w:sz w:val="24"/>
          <w:szCs w:val="24"/>
        </w:rPr>
        <w:t>A man said to a lady, “Your mother’s husband’s sister is my aunt”. How is that lady related to the man?</w:t>
      </w:r>
      <w:r w:rsidR="00B12CF0" w:rsidRPr="00B12CF0">
        <w:rPr>
          <w:rFonts w:ascii="Arial" w:eastAsia="Times New Roman" w:hAnsi="Arial" w:cs="Arial"/>
          <w:color w:val="000000"/>
          <w:sz w:val="24"/>
          <w:szCs w:val="24"/>
        </w:rPr>
        <w:br/>
      </w:r>
      <w:r w:rsidR="00B12CF0" w:rsidRPr="00B12CF0">
        <w:rPr>
          <w:rFonts w:ascii="Arial" w:eastAsia="Times New Roman" w:hAnsi="Arial" w:cs="Arial"/>
          <w:color w:val="000000"/>
          <w:sz w:val="24"/>
          <w:szCs w:val="24"/>
        </w:rPr>
        <w:lastRenderedPageBreak/>
        <w:t>a) Daughter</w:t>
      </w:r>
      <w:r w:rsidR="00B12CF0" w:rsidRPr="00B12CF0">
        <w:rPr>
          <w:rFonts w:ascii="Arial" w:eastAsia="Times New Roman" w:hAnsi="Arial" w:cs="Arial"/>
          <w:color w:val="000000"/>
          <w:sz w:val="24"/>
          <w:szCs w:val="24"/>
        </w:rPr>
        <w:br/>
        <w:t>b) Sister</w:t>
      </w:r>
      <w:r w:rsidR="00B12CF0" w:rsidRPr="00B12CF0">
        <w:rPr>
          <w:rFonts w:ascii="Arial" w:eastAsia="Times New Roman" w:hAnsi="Arial" w:cs="Arial"/>
          <w:color w:val="000000"/>
          <w:sz w:val="24"/>
          <w:szCs w:val="24"/>
        </w:rPr>
        <w:br/>
      </w:r>
      <w:proofErr w:type="gramStart"/>
      <w:r w:rsidR="00B12CF0" w:rsidRPr="00B12CF0">
        <w:rPr>
          <w:rFonts w:ascii="Arial" w:eastAsia="Times New Roman" w:hAnsi="Arial" w:cs="Arial"/>
          <w:color w:val="000000"/>
          <w:sz w:val="24"/>
          <w:szCs w:val="24"/>
        </w:rPr>
        <w:t>c)</w:t>
      </w:r>
      <w:proofErr w:type="gramEnd"/>
      <w:r w:rsidR="00B12CF0" w:rsidRPr="00B12CF0">
        <w:rPr>
          <w:rFonts w:ascii="Arial" w:eastAsia="Times New Roman" w:hAnsi="Arial" w:cs="Arial"/>
          <w:color w:val="000000"/>
          <w:sz w:val="24"/>
          <w:szCs w:val="24"/>
        </w:rPr>
        <w:t xml:space="preserve"> Granddaughter</w:t>
      </w:r>
      <w:r w:rsidR="00B12CF0" w:rsidRPr="00B12CF0">
        <w:rPr>
          <w:rFonts w:ascii="Arial" w:eastAsia="Times New Roman" w:hAnsi="Arial" w:cs="Arial"/>
          <w:color w:val="000000"/>
          <w:sz w:val="24"/>
          <w:szCs w:val="24"/>
        </w:rPr>
        <w:br/>
        <w:t>d) Mother</w:t>
      </w:r>
      <w:r w:rsidR="00B12CF0"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p>
    <w:p w:rsidR="002A7ECA" w:rsidRDefault="002A7ECA" w:rsidP="00B12CF0">
      <w:pPr>
        <w:shd w:val="clear" w:color="auto" w:fill="FFFFFF"/>
        <w:spacing w:after="0" w:line="240" w:lineRule="auto"/>
        <w:textAlignment w:val="baseline"/>
        <w:rPr>
          <w:rFonts w:ascii="Arial" w:eastAsia="Times New Roman" w:hAnsi="Arial" w:cs="Arial"/>
          <w:color w:val="000000"/>
          <w:sz w:val="24"/>
          <w:szCs w:val="24"/>
        </w:rPr>
      </w:pPr>
    </w:p>
    <w:p w:rsidR="002A7ECA"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2A7ECA" w:rsidRDefault="002A7ECA"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68. </w:t>
      </w:r>
      <w:r w:rsidR="00B12CF0" w:rsidRPr="00B12CF0">
        <w:rPr>
          <w:rFonts w:ascii="Arial" w:eastAsia="Times New Roman" w:hAnsi="Arial" w:cs="Arial"/>
          <w:color w:val="000000"/>
          <w:sz w:val="24"/>
          <w:szCs w:val="24"/>
        </w:rPr>
        <w:t>Introducing a man, a woman said, “His wife is the only daughter of my father”. How is the man related to the woman?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Husband</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Brother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Father-in-law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Maternal uncle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69. </w:t>
      </w:r>
      <w:r w:rsidR="00B12CF0" w:rsidRPr="00B12CF0">
        <w:rPr>
          <w:rFonts w:ascii="Arial" w:eastAsia="Times New Roman" w:hAnsi="Arial" w:cs="Arial"/>
          <w:color w:val="000000"/>
          <w:sz w:val="24"/>
          <w:szCs w:val="24"/>
        </w:rPr>
        <w:t>Introducing a man, a woman said, “He is the only son of my mother’s mother”. How is the woman related to that man?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Mother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Cousin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Niece</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Aunt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70. </w:t>
      </w:r>
      <w:r w:rsidR="00B12CF0" w:rsidRPr="00B12CF0">
        <w:rPr>
          <w:rFonts w:ascii="Arial" w:eastAsia="Times New Roman" w:hAnsi="Arial" w:cs="Arial"/>
          <w:color w:val="000000"/>
          <w:sz w:val="24"/>
          <w:szCs w:val="24"/>
        </w:rPr>
        <w:t>If B says that his mother is the only daughter of A’s mother, how is B related to A?</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Son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Uncle</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Nephew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Grandfather</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71. </w:t>
      </w:r>
      <w:r w:rsidR="00B12CF0" w:rsidRPr="00B12CF0">
        <w:rPr>
          <w:rFonts w:ascii="Arial" w:eastAsia="Times New Roman" w:hAnsi="Arial" w:cs="Arial"/>
          <w:color w:val="000000"/>
          <w:sz w:val="24"/>
          <w:szCs w:val="24"/>
        </w:rPr>
        <w:t>Pointing to a man, a woman said, “He is the brother of my uncle’s daughter”. How is that man related to woman?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Cousin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Son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Brother-in-law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Nephew</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72. </w:t>
      </w:r>
      <w:r w:rsidR="00B12CF0" w:rsidRPr="00B12CF0">
        <w:rPr>
          <w:rFonts w:ascii="Arial" w:eastAsia="Times New Roman" w:hAnsi="Arial" w:cs="Arial"/>
          <w:color w:val="000000"/>
          <w:sz w:val="24"/>
          <w:szCs w:val="24"/>
        </w:rPr>
        <w:t xml:space="preserve">Pointing to a person, </w:t>
      </w:r>
      <w:proofErr w:type="spellStart"/>
      <w:r w:rsidR="00B12CF0" w:rsidRPr="00B12CF0">
        <w:rPr>
          <w:rFonts w:ascii="Arial" w:eastAsia="Times New Roman" w:hAnsi="Arial" w:cs="Arial"/>
          <w:color w:val="000000"/>
          <w:sz w:val="24"/>
          <w:szCs w:val="24"/>
        </w:rPr>
        <w:t>Rohit</w:t>
      </w:r>
      <w:proofErr w:type="spellEnd"/>
      <w:r w:rsidR="00B12CF0" w:rsidRPr="00B12CF0">
        <w:rPr>
          <w:rFonts w:ascii="Arial" w:eastAsia="Times New Roman" w:hAnsi="Arial" w:cs="Arial"/>
          <w:color w:val="000000"/>
          <w:sz w:val="24"/>
          <w:szCs w:val="24"/>
        </w:rPr>
        <w:t xml:space="preserve"> said to </w:t>
      </w:r>
      <w:proofErr w:type="spellStart"/>
      <w:r w:rsidR="00B12CF0" w:rsidRPr="00B12CF0">
        <w:rPr>
          <w:rFonts w:ascii="Arial" w:eastAsia="Times New Roman" w:hAnsi="Arial" w:cs="Arial"/>
          <w:color w:val="000000"/>
          <w:sz w:val="24"/>
          <w:szCs w:val="24"/>
        </w:rPr>
        <w:t>Neha</w:t>
      </w:r>
      <w:proofErr w:type="spellEnd"/>
      <w:r w:rsidR="00B12CF0" w:rsidRPr="00B12CF0">
        <w:rPr>
          <w:rFonts w:ascii="Arial" w:eastAsia="Times New Roman" w:hAnsi="Arial" w:cs="Arial"/>
          <w:color w:val="000000"/>
          <w:sz w:val="24"/>
          <w:szCs w:val="24"/>
        </w:rPr>
        <w:t xml:space="preserve">, “His mother is the only daughter of your father”. How is </w:t>
      </w:r>
      <w:proofErr w:type="spellStart"/>
      <w:r w:rsidR="00B12CF0" w:rsidRPr="00B12CF0">
        <w:rPr>
          <w:rFonts w:ascii="Arial" w:eastAsia="Times New Roman" w:hAnsi="Arial" w:cs="Arial"/>
          <w:color w:val="000000"/>
          <w:sz w:val="24"/>
          <w:szCs w:val="24"/>
        </w:rPr>
        <w:t>Neha</w:t>
      </w:r>
      <w:proofErr w:type="spellEnd"/>
      <w:r w:rsidR="00B12CF0" w:rsidRPr="00B12CF0">
        <w:rPr>
          <w:rFonts w:ascii="Arial" w:eastAsia="Times New Roman" w:hAnsi="Arial" w:cs="Arial"/>
          <w:color w:val="000000"/>
          <w:sz w:val="24"/>
          <w:szCs w:val="24"/>
        </w:rPr>
        <w:t xml:space="preserve"> related to that person?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lastRenderedPageBreak/>
        <w:t>a) Aunt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Mother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Daughter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Wife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73. </w:t>
      </w:r>
      <w:r w:rsidR="00B12CF0" w:rsidRPr="00B12CF0">
        <w:rPr>
          <w:rFonts w:ascii="Arial" w:eastAsia="Times New Roman" w:hAnsi="Arial" w:cs="Arial"/>
          <w:color w:val="000000"/>
          <w:sz w:val="24"/>
          <w:szCs w:val="24"/>
        </w:rPr>
        <w:t xml:space="preserve">A told B, “Yesterday I met the only brother of the daughter of my grandmother”. </w:t>
      </w:r>
      <w:proofErr w:type="gramStart"/>
      <w:r w:rsidR="00B12CF0" w:rsidRPr="00B12CF0">
        <w:rPr>
          <w:rFonts w:ascii="Arial" w:eastAsia="Times New Roman" w:hAnsi="Arial" w:cs="Arial"/>
          <w:color w:val="000000"/>
          <w:sz w:val="24"/>
          <w:szCs w:val="24"/>
        </w:rPr>
        <w:t>Whom</w:t>
      </w:r>
      <w:proofErr w:type="gramEnd"/>
      <w:r w:rsidR="00B12CF0" w:rsidRPr="00B12CF0">
        <w:rPr>
          <w:rFonts w:ascii="Arial" w:eastAsia="Times New Roman" w:hAnsi="Arial" w:cs="Arial"/>
          <w:color w:val="000000"/>
          <w:sz w:val="24"/>
          <w:szCs w:val="24"/>
        </w:rPr>
        <w:t xml:space="preserve"> did A met?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Father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Brother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Nephew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Son</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74. </w:t>
      </w:r>
      <w:r w:rsidR="00B12CF0" w:rsidRPr="00B12CF0">
        <w:rPr>
          <w:rFonts w:ascii="Arial" w:eastAsia="Times New Roman" w:hAnsi="Arial" w:cs="Arial"/>
          <w:color w:val="000000"/>
          <w:sz w:val="24"/>
          <w:szCs w:val="24"/>
        </w:rPr>
        <w:t>Q’s mother is the sister of R and daughter of S and N is the daughter of R and sister of M. How is M related to S?</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Daughter’s son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Son’s son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Brother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Data inadequate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75. </w:t>
      </w:r>
      <w:r w:rsidR="00B12CF0" w:rsidRPr="00B12CF0">
        <w:rPr>
          <w:rFonts w:ascii="Arial" w:eastAsia="Times New Roman" w:hAnsi="Arial" w:cs="Arial"/>
          <w:color w:val="000000"/>
          <w:sz w:val="24"/>
          <w:szCs w:val="24"/>
        </w:rPr>
        <w:t>If A+B means that A is the brother of 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A/B means that A is the father of 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A*B means that A is the sister of 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Which of the following means M is the uncle of P?</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M/N*P</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N*P/M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M+S/R/P</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M+K/T*P</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76. </w:t>
      </w:r>
      <w:r w:rsidR="00B12CF0" w:rsidRPr="00B12CF0">
        <w:rPr>
          <w:rFonts w:ascii="Arial" w:eastAsia="Times New Roman" w:hAnsi="Arial" w:cs="Arial"/>
          <w:color w:val="000000"/>
          <w:sz w:val="24"/>
          <w:szCs w:val="24"/>
        </w:rPr>
        <w:t>P+Q means that P is the brother of Q, P-Q means that P is the mother of Q and P*Q means that P is sister of Q. Which of the following means that M is the maternal uncle of 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M-R+K</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M+K-R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M+K*Q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There is no such symbol</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77. </w:t>
      </w:r>
      <w:r w:rsidR="00B12CF0" w:rsidRPr="00B12CF0">
        <w:rPr>
          <w:rFonts w:ascii="Arial" w:eastAsia="Times New Roman" w:hAnsi="Arial" w:cs="Arial"/>
          <w:color w:val="000000"/>
          <w:sz w:val="24"/>
          <w:szCs w:val="24"/>
        </w:rPr>
        <w:t>If S*T means that S is the brother of T, S+T means that S is the father of T. Which of the following shows that O is the cousin of 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R*T+O</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R+T*O</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R*O*T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None of these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78. </w:t>
      </w:r>
      <w:r w:rsidR="00B12CF0" w:rsidRPr="00B12CF0">
        <w:rPr>
          <w:rFonts w:ascii="Arial" w:eastAsia="Times New Roman" w:hAnsi="Arial" w:cs="Arial"/>
          <w:color w:val="000000"/>
          <w:sz w:val="24"/>
          <w:szCs w:val="24"/>
        </w:rPr>
        <w:t>If P+Q means that P is the sister of Q, P-Q means that P is the mother of Q, P*Q means that P is the brother of Q, P/Q means that  P is the father of Q. Which of the following means that M is the maternal uncle of 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M/N+J</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M/T*R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M+T/K-R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M*T-R</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79. </w:t>
      </w:r>
      <w:r w:rsidR="00B12CF0" w:rsidRPr="00B12CF0">
        <w:rPr>
          <w:rFonts w:ascii="Arial" w:eastAsia="Times New Roman" w:hAnsi="Arial" w:cs="Arial"/>
          <w:color w:val="000000"/>
          <w:sz w:val="24"/>
          <w:szCs w:val="24"/>
        </w:rPr>
        <w:t>A+B means that A is the son of B, A-B means that A is the wife of B, A*B means that A is the brother of B, A/B means that A is the mother of B, A=B means that A is the sister of B. Which of the following represents P is the maternal uncle of 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R*P/Q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P*R/Q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P+R/Q</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P+R*Q</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80. </w:t>
      </w:r>
      <w:r w:rsidR="00B12CF0" w:rsidRPr="00B12CF0">
        <w:rPr>
          <w:rFonts w:ascii="Arial" w:eastAsia="Times New Roman" w:hAnsi="Arial" w:cs="Arial"/>
          <w:color w:val="000000"/>
          <w:sz w:val="24"/>
          <w:szCs w:val="24"/>
        </w:rPr>
        <w:t xml:space="preserve">Rajiv is the brother of </w:t>
      </w:r>
      <w:proofErr w:type="spellStart"/>
      <w:r w:rsidR="00B12CF0" w:rsidRPr="00B12CF0">
        <w:rPr>
          <w:rFonts w:ascii="Arial" w:eastAsia="Times New Roman" w:hAnsi="Arial" w:cs="Arial"/>
          <w:color w:val="000000"/>
          <w:sz w:val="24"/>
          <w:szCs w:val="24"/>
        </w:rPr>
        <w:t>Atul</w:t>
      </w:r>
      <w:proofErr w:type="spellEnd"/>
      <w:r w:rsidR="00B12CF0" w:rsidRPr="00B12CF0">
        <w:rPr>
          <w:rFonts w:ascii="Arial" w:eastAsia="Times New Roman" w:hAnsi="Arial" w:cs="Arial"/>
          <w:color w:val="000000"/>
          <w:sz w:val="24"/>
          <w:szCs w:val="24"/>
        </w:rPr>
        <w:t xml:space="preserve">. Sonia is the sister of Sunil. </w:t>
      </w:r>
      <w:proofErr w:type="spellStart"/>
      <w:r w:rsidR="00B12CF0" w:rsidRPr="00B12CF0">
        <w:rPr>
          <w:rFonts w:ascii="Arial" w:eastAsia="Times New Roman" w:hAnsi="Arial" w:cs="Arial"/>
          <w:color w:val="000000"/>
          <w:sz w:val="24"/>
          <w:szCs w:val="24"/>
        </w:rPr>
        <w:t>Atul</w:t>
      </w:r>
      <w:proofErr w:type="spellEnd"/>
      <w:r w:rsidR="00B12CF0" w:rsidRPr="00B12CF0">
        <w:rPr>
          <w:rFonts w:ascii="Arial" w:eastAsia="Times New Roman" w:hAnsi="Arial" w:cs="Arial"/>
          <w:color w:val="000000"/>
          <w:sz w:val="24"/>
          <w:szCs w:val="24"/>
        </w:rPr>
        <w:t xml:space="preserve"> is the son of Sonia. How is Rajiv related to Sunil?</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Nephew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Son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Brother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Father</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81. </w:t>
      </w:r>
      <w:r w:rsidR="00B12CF0" w:rsidRPr="00B12CF0">
        <w:rPr>
          <w:rFonts w:ascii="Arial" w:eastAsia="Times New Roman" w:hAnsi="Arial" w:cs="Arial"/>
          <w:color w:val="000000"/>
          <w:sz w:val="24"/>
          <w:szCs w:val="24"/>
        </w:rPr>
        <w:t>A and B are sisters. R and S are brothers. A’s daughter is R’s sister. How is B related to S?</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Mother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Grandmother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Sister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Aunt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lastRenderedPageBreak/>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82. </w:t>
      </w:r>
      <w:r w:rsidR="00B12CF0" w:rsidRPr="00B12CF0">
        <w:rPr>
          <w:rFonts w:ascii="Arial" w:eastAsia="Times New Roman" w:hAnsi="Arial" w:cs="Arial"/>
          <w:color w:val="000000"/>
          <w:sz w:val="24"/>
          <w:szCs w:val="24"/>
        </w:rPr>
        <w:t xml:space="preserve">Pointing to a lady in the photograph, </w:t>
      </w:r>
      <w:proofErr w:type="spellStart"/>
      <w:r w:rsidR="00B12CF0" w:rsidRPr="00B12CF0">
        <w:rPr>
          <w:rFonts w:ascii="Arial" w:eastAsia="Times New Roman" w:hAnsi="Arial" w:cs="Arial"/>
          <w:color w:val="000000"/>
          <w:sz w:val="24"/>
          <w:szCs w:val="24"/>
        </w:rPr>
        <w:t>Seema</w:t>
      </w:r>
      <w:proofErr w:type="spellEnd"/>
      <w:r w:rsidR="00B12CF0" w:rsidRPr="00B12CF0">
        <w:rPr>
          <w:rFonts w:ascii="Arial" w:eastAsia="Times New Roman" w:hAnsi="Arial" w:cs="Arial"/>
          <w:color w:val="000000"/>
          <w:sz w:val="24"/>
          <w:szCs w:val="24"/>
        </w:rPr>
        <w:t xml:space="preserve"> said, “Her son’s father is the son-in-law of my mother”. How is </w:t>
      </w:r>
      <w:proofErr w:type="spellStart"/>
      <w:r w:rsidR="00B12CF0" w:rsidRPr="00B12CF0">
        <w:rPr>
          <w:rFonts w:ascii="Arial" w:eastAsia="Times New Roman" w:hAnsi="Arial" w:cs="Arial"/>
          <w:color w:val="000000"/>
          <w:sz w:val="24"/>
          <w:szCs w:val="24"/>
        </w:rPr>
        <w:t>Seema</w:t>
      </w:r>
      <w:proofErr w:type="spellEnd"/>
      <w:r w:rsidR="00B12CF0" w:rsidRPr="00B12CF0">
        <w:rPr>
          <w:rFonts w:ascii="Arial" w:eastAsia="Times New Roman" w:hAnsi="Arial" w:cs="Arial"/>
          <w:color w:val="000000"/>
          <w:sz w:val="24"/>
          <w:szCs w:val="24"/>
        </w:rPr>
        <w:t xml:space="preserve"> related to that lady?</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Sister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Mother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Cousin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Aunt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br/>
      </w:r>
      <w:r w:rsidR="002A7ECA">
        <w:rPr>
          <w:rFonts w:ascii="Arial" w:eastAsia="Times New Roman" w:hAnsi="Arial" w:cs="Arial"/>
          <w:color w:val="000000"/>
          <w:sz w:val="24"/>
          <w:szCs w:val="24"/>
        </w:rPr>
        <w:t xml:space="preserve">83. </w:t>
      </w:r>
      <w:r w:rsidRPr="00B12CF0">
        <w:rPr>
          <w:rFonts w:ascii="Arial" w:eastAsia="Times New Roman" w:hAnsi="Arial" w:cs="Arial"/>
          <w:color w:val="000000"/>
          <w:sz w:val="24"/>
          <w:szCs w:val="24"/>
        </w:rPr>
        <w:t>If A+B means that A is the mother of B, A/B means that A is the brother of B, A*B means that A is the son of B, A-B means that A is the sister of B. Which of the following means that C is the sister of D?</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C-T/D</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P+D/C</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D*T-C</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D-C</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000000"/>
          <w:sz w:val="24"/>
          <w:szCs w:val="24"/>
          <w:shd w:val="clear" w:color="auto" w:fill="3D85C6"/>
        </w:rPr>
        <w:t>Ans</w:t>
      </w:r>
      <w:proofErr w:type="spellEnd"/>
      <w:r w:rsidRPr="00B12CF0">
        <w:rPr>
          <w:rFonts w:ascii="Arial" w:eastAsia="Times New Roman" w:hAnsi="Arial" w:cs="Arial"/>
          <w:i/>
          <w:iCs/>
          <w:color w:val="000000"/>
          <w:sz w:val="24"/>
          <w:szCs w:val="24"/>
          <w:shd w:val="clear" w:color="auto" w:fill="3D85C6"/>
        </w:rPr>
        <w:t>: a</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br/>
      </w:r>
      <w:r w:rsidR="002A7ECA">
        <w:rPr>
          <w:rFonts w:ascii="Arial" w:eastAsia="Times New Roman" w:hAnsi="Arial" w:cs="Arial"/>
          <w:color w:val="000000"/>
          <w:sz w:val="24"/>
          <w:szCs w:val="24"/>
        </w:rPr>
        <w:t xml:space="preserve">84. </w:t>
      </w:r>
      <w:r w:rsidRPr="00B12CF0">
        <w:rPr>
          <w:rFonts w:ascii="Arial" w:eastAsia="Times New Roman" w:hAnsi="Arial" w:cs="Arial"/>
          <w:color w:val="000000"/>
          <w:sz w:val="24"/>
          <w:szCs w:val="24"/>
        </w:rPr>
        <w:t>A and B are sisters. A is the mother of D. B has a daughter C who is married to F. G is the husband of A. How is B related to F?</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Mother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Mother-in-law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Sister-in-law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Aunt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85. </w:t>
      </w:r>
      <w:r w:rsidR="00B12CF0" w:rsidRPr="00B12CF0">
        <w:rPr>
          <w:rFonts w:ascii="Arial" w:eastAsia="Times New Roman" w:hAnsi="Arial" w:cs="Arial"/>
          <w:color w:val="000000"/>
          <w:sz w:val="24"/>
          <w:szCs w:val="24"/>
        </w:rPr>
        <w:t>Stations P and Q are situated 200km apart. Two trains start from stations P and Q simultaneously. The train starting from station P goes towards station Q at 100 km per hour. The train starting from station Q goes towards station P at 150 km per hour. At what distance from station P will the two trains cross each other?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40km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20km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80km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30km</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br/>
      </w:r>
      <w:r w:rsidR="002A7ECA">
        <w:rPr>
          <w:rFonts w:ascii="Arial" w:eastAsia="Times New Roman" w:hAnsi="Arial" w:cs="Arial"/>
          <w:color w:val="000000"/>
          <w:sz w:val="24"/>
          <w:szCs w:val="24"/>
        </w:rPr>
        <w:t xml:space="preserve">86. </w:t>
      </w:r>
      <w:r w:rsidRPr="00B12CF0">
        <w:rPr>
          <w:rFonts w:ascii="Arial" w:eastAsia="Times New Roman" w:hAnsi="Arial" w:cs="Arial"/>
          <w:color w:val="000000"/>
          <w:sz w:val="24"/>
          <w:szCs w:val="24"/>
        </w:rPr>
        <w:t>A is 40 m south-west of B. C is 40 m south-east of B.C is in which direction of A?</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lastRenderedPageBreak/>
        <w:t>d)   North-east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87. </w:t>
      </w:r>
      <w:r w:rsidR="00B12CF0" w:rsidRPr="00B12CF0">
        <w:rPr>
          <w:rFonts w:ascii="Arial" w:eastAsia="Times New Roman" w:hAnsi="Arial" w:cs="Arial"/>
          <w:color w:val="000000"/>
          <w:sz w:val="24"/>
          <w:szCs w:val="24"/>
        </w:rPr>
        <w:t>Rama starts from a point, walks 3 km towards north-east direction, turns right and walks 4 km and again turns right and walks. What is the direction he is now facing?</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South-west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South-east</w:t>
      </w:r>
    </w:p>
    <w:p w:rsidR="002A7ECA"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d)   </w:t>
      </w:r>
      <w:proofErr w:type="spellStart"/>
      <w:r>
        <w:rPr>
          <w:rFonts w:ascii="Arial" w:eastAsia="Times New Roman" w:hAnsi="Arial" w:cs="Arial"/>
          <w:color w:val="000000"/>
          <w:sz w:val="24"/>
          <w:szCs w:val="24"/>
        </w:rPr>
        <w:t>East</w:t>
      </w:r>
      <w:proofErr w:type="spellEnd"/>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88. </w:t>
      </w:r>
      <w:r w:rsidR="00B12CF0" w:rsidRPr="00B12CF0">
        <w:rPr>
          <w:rFonts w:ascii="Arial" w:eastAsia="Times New Roman" w:hAnsi="Arial" w:cs="Arial"/>
          <w:color w:val="000000"/>
          <w:sz w:val="24"/>
          <w:szCs w:val="24"/>
        </w:rPr>
        <w:t xml:space="preserve">A girl, running after her pet dog, covered 20 </w:t>
      </w:r>
      <w:proofErr w:type="spellStart"/>
      <w:r w:rsidR="00B12CF0" w:rsidRPr="00B12CF0">
        <w:rPr>
          <w:rFonts w:ascii="Arial" w:eastAsia="Times New Roman" w:hAnsi="Arial" w:cs="Arial"/>
          <w:color w:val="000000"/>
          <w:sz w:val="24"/>
          <w:szCs w:val="24"/>
        </w:rPr>
        <w:t>ft</w:t>
      </w:r>
      <w:proofErr w:type="spellEnd"/>
      <w:r w:rsidR="00B12CF0" w:rsidRPr="00B12CF0">
        <w:rPr>
          <w:rFonts w:ascii="Arial" w:eastAsia="Times New Roman" w:hAnsi="Arial" w:cs="Arial"/>
          <w:color w:val="000000"/>
          <w:sz w:val="24"/>
          <w:szCs w:val="24"/>
        </w:rPr>
        <w:t xml:space="preserve"> westward. She found the dog, and then turned left and she ran another 15 </w:t>
      </w:r>
      <w:proofErr w:type="spellStart"/>
      <w:r w:rsidR="00B12CF0" w:rsidRPr="00B12CF0">
        <w:rPr>
          <w:rFonts w:ascii="Arial" w:eastAsia="Times New Roman" w:hAnsi="Arial" w:cs="Arial"/>
          <w:color w:val="000000"/>
          <w:sz w:val="24"/>
          <w:szCs w:val="24"/>
        </w:rPr>
        <w:t>ft</w:t>
      </w:r>
      <w:proofErr w:type="spellEnd"/>
      <w:r w:rsidR="00B12CF0" w:rsidRPr="00B12CF0">
        <w:rPr>
          <w:rFonts w:ascii="Arial" w:eastAsia="Times New Roman" w:hAnsi="Arial" w:cs="Arial"/>
          <w:color w:val="000000"/>
          <w:sz w:val="24"/>
          <w:szCs w:val="24"/>
        </w:rPr>
        <w:t xml:space="preserve"> distance. The dog got into another lane on the left and she followed for 25 ft. she succeeded in catching the dog, only after it ran for another 8 </w:t>
      </w:r>
      <w:proofErr w:type="spellStart"/>
      <w:r w:rsidR="00B12CF0" w:rsidRPr="00B12CF0">
        <w:rPr>
          <w:rFonts w:ascii="Arial" w:eastAsia="Times New Roman" w:hAnsi="Arial" w:cs="Arial"/>
          <w:color w:val="000000"/>
          <w:sz w:val="24"/>
          <w:szCs w:val="24"/>
        </w:rPr>
        <w:t>ft</w:t>
      </w:r>
      <w:proofErr w:type="spellEnd"/>
      <w:r w:rsidR="00B12CF0" w:rsidRPr="00B12CF0">
        <w:rPr>
          <w:rFonts w:ascii="Arial" w:eastAsia="Times New Roman" w:hAnsi="Arial" w:cs="Arial"/>
          <w:color w:val="000000"/>
          <w:sz w:val="24"/>
          <w:szCs w:val="24"/>
        </w:rPr>
        <w:t xml:space="preserve"> on the right side. She also went in same side and then </w:t>
      </w:r>
      <w:proofErr w:type="gramStart"/>
      <w:r w:rsidR="00B12CF0" w:rsidRPr="00B12CF0">
        <w:rPr>
          <w:rFonts w:ascii="Arial" w:eastAsia="Times New Roman" w:hAnsi="Arial" w:cs="Arial"/>
          <w:color w:val="000000"/>
          <w:sz w:val="24"/>
          <w:szCs w:val="24"/>
        </w:rPr>
        <w:t>She</w:t>
      </w:r>
      <w:proofErr w:type="gramEnd"/>
      <w:r w:rsidR="00B12CF0" w:rsidRPr="00B12CF0">
        <w:rPr>
          <w:rFonts w:ascii="Arial" w:eastAsia="Times New Roman" w:hAnsi="Arial" w:cs="Arial"/>
          <w:color w:val="000000"/>
          <w:sz w:val="24"/>
          <w:szCs w:val="24"/>
        </w:rPr>
        <w:t xml:space="preserve"> walked straight for 23 </w:t>
      </w:r>
      <w:proofErr w:type="spellStart"/>
      <w:r w:rsidR="00B12CF0" w:rsidRPr="00B12CF0">
        <w:rPr>
          <w:rFonts w:ascii="Arial" w:eastAsia="Times New Roman" w:hAnsi="Arial" w:cs="Arial"/>
          <w:color w:val="000000"/>
          <w:sz w:val="24"/>
          <w:szCs w:val="24"/>
        </w:rPr>
        <w:t>ft</w:t>
      </w:r>
      <w:proofErr w:type="spellEnd"/>
      <w:r w:rsidR="00B12CF0" w:rsidRPr="00B12CF0">
        <w:rPr>
          <w:rFonts w:ascii="Arial" w:eastAsia="Times New Roman" w:hAnsi="Arial" w:cs="Arial"/>
          <w:color w:val="000000"/>
          <w:sz w:val="24"/>
          <w:szCs w:val="24"/>
        </w:rPr>
        <w:t xml:space="preserve"> in the opposite direction. How far, and in which direction, has she to go in order to reach her home?</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a) 8 </w:t>
      </w:r>
      <w:proofErr w:type="spellStart"/>
      <w:r w:rsidRPr="00B12CF0">
        <w:rPr>
          <w:rFonts w:ascii="Arial" w:eastAsia="Times New Roman" w:hAnsi="Arial" w:cs="Arial"/>
          <w:color w:val="000000"/>
          <w:sz w:val="24"/>
          <w:szCs w:val="24"/>
        </w:rPr>
        <w:t>ft</w:t>
      </w:r>
      <w:proofErr w:type="spellEnd"/>
      <w:r w:rsidRPr="00B12CF0">
        <w:rPr>
          <w:rFonts w:ascii="Arial" w:eastAsia="Times New Roman" w:hAnsi="Arial" w:cs="Arial"/>
          <w:color w:val="000000"/>
          <w:sz w:val="24"/>
          <w:szCs w:val="24"/>
        </w:rPr>
        <w:t xml:space="preserve"> towards north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b) 7 </w:t>
      </w:r>
      <w:proofErr w:type="spellStart"/>
      <w:r w:rsidRPr="00B12CF0">
        <w:rPr>
          <w:rFonts w:ascii="Arial" w:eastAsia="Times New Roman" w:hAnsi="Arial" w:cs="Arial"/>
          <w:color w:val="000000"/>
          <w:sz w:val="24"/>
          <w:szCs w:val="24"/>
        </w:rPr>
        <w:t>ft</w:t>
      </w:r>
      <w:proofErr w:type="spellEnd"/>
      <w:r w:rsidRPr="00B12CF0">
        <w:rPr>
          <w:rFonts w:ascii="Arial" w:eastAsia="Times New Roman" w:hAnsi="Arial" w:cs="Arial"/>
          <w:color w:val="000000"/>
          <w:sz w:val="24"/>
          <w:szCs w:val="24"/>
        </w:rPr>
        <w:t xml:space="preserve"> towards south-east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c) 15 </w:t>
      </w:r>
      <w:proofErr w:type="spellStart"/>
      <w:r w:rsidRPr="00B12CF0">
        <w:rPr>
          <w:rFonts w:ascii="Arial" w:eastAsia="Times New Roman" w:hAnsi="Arial" w:cs="Arial"/>
          <w:color w:val="000000"/>
          <w:sz w:val="24"/>
          <w:szCs w:val="24"/>
        </w:rPr>
        <w:t>ft</w:t>
      </w:r>
      <w:proofErr w:type="spellEnd"/>
      <w:r w:rsidRPr="00B12CF0">
        <w:rPr>
          <w:rFonts w:ascii="Arial" w:eastAsia="Times New Roman" w:hAnsi="Arial" w:cs="Arial"/>
          <w:color w:val="000000"/>
          <w:sz w:val="24"/>
          <w:szCs w:val="24"/>
        </w:rPr>
        <w:t xml:space="preserve"> towards south-west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d) 5 </w:t>
      </w:r>
      <w:proofErr w:type="spellStart"/>
      <w:r w:rsidRPr="00B12CF0">
        <w:rPr>
          <w:rFonts w:ascii="Arial" w:eastAsia="Times New Roman" w:hAnsi="Arial" w:cs="Arial"/>
          <w:color w:val="000000"/>
          <w:sz w:val="24"/>
          <w:szCs w:val="24"/>
        </w:rPr>
        <w:t>ft</w:t>
      </w:r>
      <w:proofErr w:type="spellEnd"/>
      <w:r w:rsidRPr="00B12CF0">
        <w:rPr>
          <w:rFonts w:ascii="Arial" w:eastAsia="Times New Roman" w:hAnsi="Arial" w:cs="Arial"/>
          <w:color w:val="000000"/>
          <w:sz w:val="24"/>
          <w:szCs w:val="24"/>
        </w:rPr>
        <w:t xml:space="preserve"> towards west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89. </w:t>
      </w:r>
      <w:r w:rsidR="00B12CF0" w:rsidRPr="00B12CF0">
        <w:rPr>
          <w:rFonts w:ascii="Arial" w:eastAsia="Times New Roman" w:hAnsi="Arial" w:cs="Arial"/>
          <w:color w:val="000000"/>
          <w:sz w:val="24"/>
          <w:szCs w:val="24"/>
        </w:rPr>
        <w:t xml:space="preserve">I am facing north-west. I turn 90 degree in the clockwise direction. </w:t>
      </w:r>
      <w:proofErr w:type="gramStart"/>
      <w:r w:rsidR="00B12CF0" w:rsidRPr="00B12CF0">
        <w:rPr>
          <w:rFonts w:ascii="Arial" w:eastAsia="Times New Roman" w:hAnsi="Arial" w:cs="Arial"/>
          <w:color w:val="000000"/>
          <w:sz w:val="24"/>
          <w:szCs w:val="24"/>
        </w:rPr>
        <w:t>Then 180 degree in the anti-clockwise direction and then another 90 degree in the same direction.</w:t>
      </w:r>
      <w:proofErr w:type="gramEnd"/>
      <w:r w:rsidR="00B12CF0" w:rsidRPr="00B12CF0">
        <w:rPr>
          <w:rFonts w:ascii="Arial" w:eastAsia="Times New Roman" w:hAnsi="Arial" w:cs="Arial"/>
          <w:color w:val="000000"/>
          <w:sz w:val="24"/>
          <w:szCs w:val="24"/>
        </w:rPr>
        <w:t xml:space="preserve"> Which direction am I facing now?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South-West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South-east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90. </w:t>
      </w:r>
      <w:r w:rsidR="00B12CF0" w:rsidRPr="00B12CF0">
        <w:rPr>
          <w:rFonts w:ascii="Arial" w:eastAsia="Times New Roman" w:hAnsi="Arial" w:cs="Arial"/>
          <w:color w:val="000000"/>
          <w:sz w:val="24"/>
          <w:szCs w:val="24"/>
        </w:rPr>
        <w:t>I am facing west. I turn 45 degree in the clockwise direction and then another 180 degree in the same direction and then 270 degree in the anti-clockwise direction. Which direction am I facing now?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South-west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North-east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south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91. </w:t>
      </w:r>
      <w:r w:rsidR="00B12CF0" w:rsidRPr="00B12CF0">
        <w:rPr>
          <w:rFonts w:ascii="Arial" w:eastAsia="Times New Roman" w:hAnsi="Arial" w:cs="Arial"/>
          <w:color w:val="000000"/>
          <w:sz w:val="24"/>
          <w:szCs w:val="24"/>
        </w:rPr>
        <w:t>A man starts from his office and goes 4 km northwards, and then he turns left and goes 3 km and reaches a point ‘X’. At what distance is he from the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5km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4km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3km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6km</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p>
    <w:p w:rsidR="002A7ECA"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92. </w:t>
      </w:r>
      <w:proofErr w:type="spellStart"/>
      <w:r w:rsidR="00B12CF0" w:rsidRPr="00B12CF0">
        <w:rPr>
          <w:rFonts w:ascii="Arial" w:eastAsia="Times New Roman" w:hAnsi="Arial" w:cs="Arial"/>
          <w:color w:val="000000"/>
          <w:sz w:val="24"/>
          <w:szCs w:val="24"/>
        </w:rPr>
        <w:t>Shantha</w:t>
      </w:r>
      <w:proofErr w:type="spellEnd"/>
      <w:r w:rsidR="00B12CF0" w:rsidRPr="00B12CF0">
        <w:rPr>
          <w:rFonts w:ascii="Arial" w:eastAsia="Times New Roman" w:hAnsi="Arial" w:cs="Arial"/>
          <w:color w:val="000000"/>
          <w:sz w:val="24"/>
          <w:szCs w:val="24"/>
        </w:rPr>
        <w:t xml:space="preserve"> and Uma from a fixed point. </w:t>
      </w:r>
      <w:proofErr w:type="spellStart"/>
      <w:r w:rsidR="00B12CF0" w:rsidRPr="00B12CF0">
        <w:rPr>
          <w:rFonts w:ascii="Arial" w:eastAsia="Times New Roman" w:hAnsi="Arial" w:cs="Arial"/>
          <w:color w:val="000000"/>
          <w:sz w:val="24"/>
          <w:szCs w:val="24"/>
        </w:rPr>
        <w:t>Shantha</w:t>
      </w:r>
      <w:proofErr w:type="spellEnd"/>
      <w:r w:rsidR="00B12CF0" w:rsidRPr="00B12CF0">
        <w:rPr>
          <w:rFonts w:ascii="Arial" w:eastAsia="Times New Roman" w:hAnsi="Arial" w:cs="Arial"/>
          <w:color w:val="000000"/>
          <w:sz w:val="24"/>
          <w:szCs w:val="24"/>
        </w:rPr>
        <w:t xml:space="preserve"> moves 3 km northward and turns right and then covers 4 km. Uma moves 5 km westwards. Turn right and walks 3 km. the distance between </w:t>
      </w:r>
      <w:proofErr w:type="spellStart"/>
      <w:r w:rsidR="00B12CF0" w:rsidRPr="00B12CF0">
        <w:rPr>
          <w:rFonts w:ascii="Arial" w:eastAsia="Times New Roman" w:hAnsi="Arial" w:cs="Arial"/>
          <w:color w:val="000000"/>
          <w:sz w:val="24"/>
          <w:szCs w:val="24"/>
        </w:rPr>
        <w:t>Shantha</w:t>
      </w:r>
      <w:proofErr w:type="spellEnd"/>
      <w:r w:rsidR="00B12CF0" w:rsidRPr="00B12CF0">
        <w:rPr>
          <w:rFonts w:ascii="Arial" w:eastAsia="Times New Roman" w:hAnsi="Arial" w:cs="Arial"/>
          <w:color w:val="000000"/>
          <w:sz w:val="24"/>
          <w:szCs w:val="24"/>
        </w:rPr>
        <w:t xml:space="preserve"> and Uma now is</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10km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9km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8km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6km</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p>
    <w:p w:rsidR="00B12CF0" w:rsidRPr="00B12CF0" w:rsidRDefault="00B12CF0" w:rsidP="00B12CF0">
      <w:pPr>
        <w:shd w:val="clear" w:color="auto" w:fill="FFFFFF"/>
        <w:spacing w:after="0" w:line="240" w:lineRule="auto"/>
        <w:textAlignment w:val="baseline"/>
        <w:rPr>
          <w:rFonts w:ascii="lora" w:eastAsia="Times New Roman" w:hAnsi="lora" w:cs="Times New Roman"/>
          <w:color w:val="000000"/>
          <w:sz w:val="23"/>
          <w:szCs w:val="23"/>
        </w:rPr>
      </w:pP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93. </w:t>
      </w:r>
      <w:r w:rsidR="00B12CF0" w:rsidRPr="00B12CF0">
        <w:rPr>
          <w:rFonts w:ascii="Arial" w:eastAsia="Times New Roman" w:hAnsi="Arial" w:cs="Arial"/>
          <w:color w:val="000000"/>
          <w:sz w:val="24"/>
          <w:szCs w:val="24"/>
        </w:rPr>
        <w:t xml:space="preserve">A man starts walking in north-easterly direction from a particular point. </w:t>
      </w:r>
      <w:proofErr w:type="gramStart"/>
      <w:r w:rsidR="00B12CF0" w:rsidRPr="00B12CF0">
        <w:rPr>
          <w:rFonts w:ascii="Arial" w:eastAsia="Times New Roman" w:hAnsi="Arial" w:cs="Arial"/>
          <w:color w:val="000000"/>
          <w:sz w:val="24"/>
          <w:szCs w:val="24"/>
        </w:rPr>
        <w:t xml:space="preserve">After walking a distance of 500 </w:t>
      </w:r>
      <w:proofErr w:type="spellStart"/>
      <w:r w:rsidR="00B12CF0" w:rsidRPr="00B12CF0">
        <w:rPr>
          <w:rFonts w:ascii="Arial" w:eastAsia="Times New Roman" w:hAnsi="Arial" w:cs="Arial"/>
          <w:color w:val="000000"/>
          <w:sz w:val="24"/>
          <w:szCs w:val="24"/>
        </w:rPr>
        <w:t>metres</w:t>
      </w:r>
      <w:proofErr w:type="spellEnd"/>
      <w:r w:rsidR="00B12CF0" w:rsidRPr="00B12CF0">
        <w:rPr>
          <w:rFonts w:ascii="Arial" w:eastAsia="Times New Roman" w:hAnsi="Arial" w:cs="Arial"/>
          <w:color w:val="000000"/>
          <w:sz w:val="24"/>
          <w:szCs w:val="24"/>
        </w:rPr>
        <w:t>.</w:t>
      </w:r>
      <w:proofErr w:type="gramEnd"/>
      <w:r w:rsidR="00B12CF0" w:rsidRPr="00B12CF0">
        <w:rPr>
          <w:rFonts w:ascii="Arial" w:eastAsia="Times New Roman" w:hAnsi="Arial" w:cs="Arial"/>
          <w:color w:val="000000"/>
          <w:sz w:val="24"/>
          <w:szCs w:val="24"/>
        </w:rPr>
        <w:t xml:space="preserve"> He turns southwards and walks a distance of 400 </w:t>
      </w:r>
      <w:proofErr w:type="spellStart"/>
      <w:r w:rsidR="00B12CF0" w:rsidRPr="00B12CF0">
        <w:rPr>
          <w:rFonts w:ascii="Arial" w:eastAsia="Times New Roman" w:hAnsi="Arial" w:cs="Arial"/>
          <w:color w:val="000000"/>
          <w:sz w:val="24"/>
          <w:szCs w:val="24"/>
        </w:rPr>
        <w:t>metres</w:t>
      </w:r>
      <w:proofErr w:type="spellEnd"/>
      <w:r w:rsidR="00B12CF0" w:rsidRPr="00B12CF0">
        <w:rPr>
          <w:rFonts w:ascii="Arial" w:eastAsia="Times New Roman" w:hAnsi="Arial" w:cs="Arial"/>
          <w:color w:val="000000"/>
          <w:sz w:val="24"/>
          <w:szCs w:val="24"/>
        </w:rPr>
        <w:t>. At the end of this walk, he is situated</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a)   300 </w:t>
      </w:r>
      <w:proofErr w:type="spellStart"/>
      <w:r w:rsidRPr="00B12CF0">
        <w:rPr>
          <w:rFonts w:ascii="Arial" w:eastAsia="Times New Roman" w:hAnsi="Arial" w:cs="Arial"/>
          <w:color w:val="000000"/>
          <w:sz w:val="24"/>
          <w:szCs w:val="24"/>
        </w:rPr>
        <w:t>metres</w:t>
      </w:r>
      <w:proofErr w:type="spellEnd"/>
      <w:r w:rsidRPr="00B12CF0">
        <w:rPr>
          <w:rFonts w:ascii="Arial" w:eastAsia="Times New Roman" w:hAnsi="Arial" w:cs="Arial"/>
          <w:color w:val="000000"/>
          <w:sz w:val="24"/>
          <w:szCs w:val="24"/>
        </w:rPr>
        <w:t xml:space="preserve"> north of the starting point.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b)   100 </w:t>
      </w:r>
      <w:proofErr w:type="spellStart"/>
      <w:r w:rsidRPr="00B12CF0">
        <w:rPr>
          <w:rFonts w:ascii="Arial" w:eastAsia="Times New Roman" w:hAnsi="Arial" w:cs="Arial"/>
          <w:color w:val="000000"/>
          <w:sz w:val="24"/>
          <w:szCs w:val="24"/>
        </w:rPr>
        <w:t>metres</w:t>
      </w:r>
      <w:proofErr w:type="spellEnd"/>
      <w:r w:rsidRPr="00B12CF0">
        <w:rPr>
          <w:rFonts w:ascii="Arial" w:eastAsia="Times New Roman" w:hAnsi="Arial" w:cs="Arial"/>
          <w:color w:val="000000"/>
          <w:sz w:val="24"/>
          <w:szCs w:val="24"/>
        </w:rPr>
        <w:t xml:space="preserve"> north-east of the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c)    300 </w:t>
      </w:r>
      <w:proofErr w:type="spellStart"/>
      <w:r w:rsidRPr="00B12CF0">
        <w:rPr>
          <w:rFonts w:ascii="Arial" w:eastAsia="Times New Roman" w:hAnsi="Arial" w:cs="Arial"/>
          <w:color w:val="000000"/>
          <w:sz w:val="24"/>
          <w:szCs w:val="24"/>
        </w:rPr>
        <w:t>metres</w:t>
      </w:r>
      <w:proofErr w:type="spellEnd"/>
      <w:r w:rsidRPr="00B12CF0">
        <w:rPr>
          <w:rFonts w:ascii="Arial" w:eastAsia="Times New Roman" w:hAnsi="Arial" w:cs="Arial"/>
          <w:color w:val="000000"/>
          <w:sz w:val="24"/>
          <w:szCs w:val="24"/>
        </w:rPr>
        <w:t xml:space="preserve"> east of the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d)   100 </w:t>
      </w:r>
      <w:proofErr w:type="spellStart"/>
      <w:r w:rsidRPr="00B12CF0">
        <w:rPr>
          <w:rFonts w:ascii="Arial" w:eastAsia="Times New Roman" w:hAnsi="Arial" w:cs="Arial"/>
          <w:color w:val="000000"/>
          <w:sz w:val="24"/>
          <w:szCs w:val="24"/>
        </w:rPr>
        <w:t>metres</w:t>
      </w:r>
      <w:proofErr w:type="spellEnd"/>
      <w:r w:rsidRPr="00B12CF0">
        <w:rPr>
          <w:rFonts w:ascii="Arial" w:eastAsia="Times New Roman" w:hAnsi="Arial" w:cs="Arial"/>
          <w:color w:val="000000"/>
          <w:sz w:val="24"/>
          <w:szCs w:val="24"/>
        </w:rPr>
        <w:t xml:space="preserve"> east of the starting point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r w:rsidRPr="00B12CF0">
        <w:rPr>
          <w:rFonts w:ascii="Arial" w:eastAsia="Times New Roman" w:hAnsi="Arial" w:cs="Arial"/>
          <w:color w:val="000000"/>
          <w:sz w:val="24"/>
          <w:szCs w:val="24"/>
        </w:rPr>
        <w:br/>
      </w:r>
    </w:p>
    <w:p w:rsidR="00B12CF0" w:rsidRPr="00B12CF0" w:rsidRDefault="002A7ECA"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94. </w:t>
      </w:r>
      <w:proofErr w:type="spellStart"/>
      <w:r w:rsidR="00B12CF0" w:rsidRPr="00B12CF0">
        <w:rPr>
          <w:rFonts w:ascii="Arial" w:eastAsia="Times New Roman" w:hAnsi="Arial" w:cs="Arial"/>
          <w:color w:val="000000"/>
          <w:sz w:val="24"/>
          <w:szCs w:val="24"/>
        </w:rPr>
        <w:t>Deepu</w:t>
      </w:r>
      <w:proofErr w:type="spellEnd"/>
      <w:r w:rsidR="00B12CF0" w:rsidRPr="00B12CF0">
        <w:rPr>
          <w:rFonts w:ascii="Arial" w:eastAsia="Times New Roman" w:hAnsi="Arial" w:cs="Arial"/>
          <w:color w:val="000000"/>
          <w:sz w:val="24"/>
          <w:szCs w:val="24"/>
        </w:rPr>
        <w:t xml:space="preserve"> went 20meters to the east. He turned left and walked 15 meters. He again turned right and went 35 meters. He again turned right and walked 15 meters. How far was he from his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35m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50m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55m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60m</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br/>
      </w:r>
      <w:r w:rsidR="009F259D">
        <w:rPr>
          <w:rFonts w:ascii="Arial" w:eastAsia="Times New Roman" w:hAnsi="Arial" w:cs="Arial"/>
          <w:color w:val="000000"/>
          <w:sz w:val="24"/>
          <w:szCs w:val="24"/>
        </w:rPr>
        <w:t xml:space="preserve">95. </w:t>
      </w:r>
      <w:r w:rsidRPr="00B12CF0">
        <w:rPr>
          <w:rFonts w:ascii="Arial" w:eastAsia="Times New Roman" w:hAnsi="Arial" w:cs="Arial"/>
          <w:color w:val="000000"/>
          <w:sz w:val="24"/>
          <w:szCs w:val="24"/>
        </w:rPr>
        <w:t>A rat runs 20 meters towards east and turns to right runs 10m and turns  to right, runs 9m and again turns left, turns to left runs 5 m and then turns to left runs 12m and finally turns to left and runs 6 m. Now which direction is the rat facing?</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lastRenderedPageBreak/>
        <w:t>d)   South</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96. </w:t>
      </w:r>
      <w:r w:rsidR="00B12CF0" w:rsidRPr="00B12CF0">
        <w:rPr>
          <w:rFonts w:ascii="Arial" w:eastAsia="Times New Roman" w:hAnsi="Arial" w:cs="Arial"/>
          <w:color w:val="000000"/>
          <w:sz w:val="24"/>
          <w:szCs w:val="24"/>
        </w:rPr>
        <w:t>Two towns A and B are 60km apart. A school has to be built to serve 150 students of A, 50 students of town B. If the total distances to be travelled by all the 200 students to be as small as possible, then where is the school to be built?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In town 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45km from town 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In town A</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45km from town B</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97. </w:t>
      </w:r>
      <w:r w:rsidR="00B12CF0" w:rsidRPr="00B12CF0">
        <w:rPr>
          <w:rFonts w:ascii="Arial" w:eastAsia="Times New Roman" w:hAnsi="Arial" w:cs="Arial"/>
          <w:color w:val="000000"/>
          <w:sz w:val="24"/>
          <w:szCs w:val="24"/>
        </w:rPr>
        <w:t>From a point P, Samir started walking towards south and walked 40 m. He then turned towards his left and walked 30m and reached a point Q. The point Q is at what minimum distance from the point P?</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50m South-west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45m South-east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35m South-East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None of these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98. </w:t>
      </w:r>
      <w:r w:rsidR="00B12CF0" w:rsidRPr="00B12CF0">
        <w:rPr>
          <w:rFonts w:ascii="Arial" w:eastAsia="Times New Roman" w:hAnsi="Arial" w:cs="Arial"/>
          <w:color w:val="000000"/>
          <w:sz w:val="24"/>
          <w:szCs w:val="24"/>
        </w:rPr>
        <w:t>After walking 6 km, I turned right and covered a distance of 2 km, then turned left and covered a distance of 10 km. In the end, I was moving towards the north, from which direction did I start my journey?</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West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99. </w:t>
      </w:r>
      <w:proofErr w:type="spellStart"/>
      <w:r w:rsidR="00B12CF0" w:rsidRPr="00B12CF0">
        <w:rPr>
          <w:rFonts w:ascii="Arial" w:eastAsia="Times New Roman" w:hAnsi="Arial" w:cs="Arial"/>
          <w:color w:val="000000"/>
          <w:sz w:val="24"/>
          <w:szCs w:val="24"/>
        </w:rPr>
        <w:t>Anish</w:t>
      </w:r>
      <w:proofErr w:type="spellEnd"/>
      <w:r w:rsidR="00B12CF0" w:rsidRPr="00B12CF0">
        <w:rPr>
          <w:rFonts w:ascii="Arial" w:eastAsia="Times New Roman" w:hAnsi="Arial" w:cs="Arial"/>
          <w:color w:val="000000"/>
          <w:sz w:val="24"/>
          <w:szCs w:val="24"/>
        </w:rPr>
        <w:t xml:space="preserve"> started to move in the direction of West and moved 10 m. Then he turned to his left and moved 5 m. After this he turned to his left and walked 10 m. In the end he turned to his right and walked 7m. Now how far is he and in what direction from his starting place?</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5m,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7m,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12m,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None of these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100. </w:t>
      </w:r>
      <w:proofErr w:type="spellStart"/>
      <w:r w:rsidR="00B12CF0" w:rsidRPr="00B12CF0">
        <w:rPr>
          <w:rFonts w:ascii="Arial" w:eastAsia="Times New Roman" w:hAnsi="Arial" w:cs="Arial"/>
          <w:color w:val="000000"/>
          <w:sz w:val="24"/>
          <w:szCs w:val="24"/>
        </w:rPr>
        <w:t>Piyush</w:t>
      </w:r>
      <w:proofErr w:type="spellEnd"/>
      <w:r w:rsidR="00B12CF0" w:rsidRPr="00B12CF0">
        <w:rPr>
          <w:rFonts w:ascii="Arial" w:eastAsia="Times New Roman" w:hAnsi="Arial" w:cs="Arial"/>
          <w:color w:val="000000"/>
          <w:sz w:val="24"/>
          <w:szCs w:val="24"/>
        </w:rPr>
        <w:t xml:space="preserve"> walked 7 m in the direction of North and he turned to his right and walked 6 m. After this he turned to his right and moved 15 m. Now how far is he from the starting </w:t>
      </w:r>
      <w:proofErr w:type="spellStart"/>
      <w:r w:rsidR="00B12CF0" w:rsidRPr="00B12CF0">
        <w:rPr>
          <w:rFonts w:ascii="Arial" w:eastAsia="Times New Roman" w:hAnsi="Arial" w:cs="Arial"/>
          <w:color w:val="000000"/>
          <w:sz w:val="24"/>
          <w:szCs w:val="24"/>
        </w:rPr>
        <w:t>oint</w:t>
      </w:r>
      <w:proofErr w:type="spellEnd"/>
      <w:r w:rsidR="00B12CF0" w:rsidRPr="00B12CF0">
        <w:rPr>
          <w:rFonts w:ascii="Arial" w:eastAsia="Times New Roman" w:hAnsi="Arial" w:cs="Arial"/>
          <w:color w:val="000000"/>
          <w:sz w:val="24"/>
          <w:szCs w:val="24"/>
        </w:rPr>
        <w: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10m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8m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19m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6m</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101</w:t>
      </w:r>
      <w:proofErr w:type="gramStart"/>
      <w:r>
        <w:rPr>
          <w:rFonts w:ascii="Arial" w:eastAsia="Times New Roman" w:hAnsi="Arial" w:cs="Arial"/>
          <w:color w:val="000000"/>
          <w:sz w:val="24"/>
          <w:szCs w:val="24"/>
        </w:rPr>
        <w:t>.</w:t>
      </w:r>
      <w:r w:rsidR="00B12CF0" w:rsidRPr="00B12CF0">
        <w:rPr>
          <w:rFonts w:ascii="Arial" w:eastAsia="Times New Roman" w:hAnsi="Arial" w:cs="Arial"/>
          <w:color w:val="000000"/>
          <w:sz w:val="24"/>
          <w:szCs w:val="24"/>
        </w:rPr>
        <w:t>Menjita</w:t>
      </w:r>
      <w:proofErr w:type="gramEnd"/>
      <w:r w:rsidR="00B12CF0" w:rsidRPr="00B12CF0">
        <w:rPr>
          <w:rFonts w:ascii="Arial" w:eastAsia="Times New Roman" w:hAnsi="Arial" w:cs="Arial"/>
          <w:color w:val="000000"/>
          <w:sz w:val="24"/>
          <w:szCs w:val="24"/>
        </w:rPr>
        <w:t xml:space="preserve"> started to move in the direction of North-East and moved 10Ö2m. After this he turned to the south and moved 10 m. Then she turned to her left and moved 12 m. In the end she turned to her right and moved 7 m. Now how far is she from her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16m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18m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23m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25m</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102. </w:t>
      </w:r>
      <w:proofErr w:type="spellStart"/>
      <w:r w:rsidR="00B12CF0" w:rsidRPr="00B12CF0">
        <w:rPr>
          <w:rFonts w:ascii="Arial" w:eastAsia="Times New Roman" w:hAnsi="Arial" w:cs="Arial"/>
          <w:color w:val="000000"/>
          <w:sz w:val="24"/>
          <w:szCs w:val="24"/>
        </w:rPr>
        <w:t>Kundan</w:t>
      </w:r>
      <w:proofErr w:type="spellEnd"/>
      <w:r w:rsidR="00B12CF0" w:rsidRPr="00B12CF0">
        <w:rPr>
          <w:rFonts w:ascii="Arial" w:eastAsia="Times New Roman" w:hAnsi="Arial" w:cs="Arial"/>
          <w:color w:val="000000"/>
          <w:sz w:val="24"/>
          <w:szCs w:val="24"/>
        </w:rPr>
        <w:t xml:space="preserve"> moved 3 km in the West. Then he turned to his left and moved 4 km. Again he turned to his right and moved 2km. After this he turned to his right and moved 9km. Now how far is he and in what direction from the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5</w:t>
      </w:r>
      <w:r w:rsidRPr="00B12CF0">
        <w:rPr>
          <w:rFonts w:ascii="Symbol" w:eastAsia="Times New Roman" w:hAnsi="Symbol" w:cs="Arial"/>
          <w:color w:val="000000"/>
          <w:sz w:val="23"/>
          <w:szCs w:val="23"/>
          <w:bdr w:val="none" w:sz="0" w:space="0" w:color="auto" w:frame="1"/>
          <w:shd w:val="clear" w:color="auto" w:fill="FFFFFF"/>
        </w:rPr>
        <w:t></w:t>
      </w:r>
      <w:r w:rsidRPr="00B12CF0">
        <w:rPr>
          <w:rFonts w:ascii="lora" w:eastAsia="Times New Roman" w:hAnsi="lora" w:cs="Arial"/>
          <w:color w:val="000000"/>
          <w:sz w:val="23"/>
          <w:szCs w:val="23"/>
          <w:bdr w:val="none" w:sz="0" w:space="0" w:color="auto" w:frame="1"/>
          <w:shd w:val="clear" w:color="auto" w:fill="FFFFFF"/>
        </w:rPr>
        <w:t>2</w:t>
      </w:r>
      <w:r w:rsidRPr="00B12CF0">
        <w:rPr>
          <w:rFonts w:ascii="Arial" w:eastAsia="Times New Roman" w:hAnsi="Arial" w:cs="Arial"/>
          <w:color w:val="000000"/>
          <w:sz w:val="24"/>
          <w:szCs w:val="24"/>
        </w:rPr>
        <w:t> km, North-West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12 km, North-East    </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10 km, North-West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None of these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br/>
      </w:r>
      <w:r w:rsidR="009F259D">
        <w:rPr>
          <w:rFonts w:ascii="Arial" w:eastAsia="Times New Roman" w:hAnsi="Arial" w:cs="Arial"/>
          <w:color w:val="000000"/>
          <w:sz w:val="24"/>
          <w:szCs w:val="24"/>
        </w:rPr>
        <w:t xml:space="preserve">103. </w:t>
      </w:r>
      <w:r w:rsidRPr="00B12CF0">
        <w:rPr>
          <w:rFonts w:ascii="Arial" w:eastAsia="Times New Roman" w:hAnsi="Arial" w:cs="Arial"/>
          <w:color w:val="000000"/>
          <w:sz w:val="24"/>
          <w:szCs w:val="24"/>
        </w:rPr>
        <w:t xml:space="preserve">The door of </w:t>
      </w:r>
      <w:proofErr w:type="spellStart"/>
      <w:r w:rsidRPr="00B12CF0">
        <w:rPr>
          <w:rFonts w:ascii="Arial" w:eastAsia="Times New Roman" w:hAnsi="Arial" w:cs="Arial"/>
          <w:color w:val="000000"/>
          <w:sz w:val="24"/>
          <w:szCs w:val="24"/>
        </w:rPr>
        <w:t>Suraj’s</w:t>
      </w:r>
      <w:proofErr w:type="spellEnd"/>
      <w:r w:rsidRPr="00B12CF0">
        <w:rPr>
          <w:rFonts w:ascii="Arial" w:eastAsia="Times New Roman" w:hAnsi="Arial" w:cs="Arial"/>
          <w:color w:val="000000"/>
          <w:sz w:val="24"/>
          <w:szCs w:val="24"/>
        </w:rPr>
        <w:t xml:space="preserve"> house in towards the East. He walks straight 100m after coming out of the door and then goes 125 m in the reverse direction due to some reason. After this he turns to his right and goes 50 m. In what direction is he how?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None of these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br/>
      </w:r>
      <w:r w:rsidR="009F259D">
        <w:rPr>
          <w:rFonts w:ascii="Arial" w:eastAsia="Times New Roman" w:hAnsi="Arial" w:cs="Arial"/>
          <w:color w:val="000000"/>
          <w:sz w:val="24"/>
          <w:szCs w:val="24"/>
        </w:rPr>
        <w:t xml:space="preserve">104. </w:t>
      </w:r>
      <w:r w:rsidRPr="00B12CF0">
        <w:rPr>
          <w:rFonts w:ascii="Arial" w:eastAsia="Times New Roman" w:hAnsi="Arial" w:cs="Arial"/>
          <w:color w:val="000000"/>
          <w:sz w:val="24"/>
          <w:szCs w:val="24"/>
        </w:rPr>
        <w:t>Rajesh moved 6 km to East. Then he moved 10 km after turning to his right. He then moved 6 km after turning to his right. Again he moved 15 km after turning to his left. Now in what direction and how far is he from the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15km,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21km,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lastRenderedPageBreak/>
        <w:t>c)    25km,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21km, South</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br/>
      </w:r>
      <w:r w:rsidR="009F259D">
        <w:rPr>
          <w:rFonts w:ascii="Arial" w:eastAsia="Times New Roman" w:hAnsi="Arial" w:cs="Arial"/>
          <w:color w:val="000000"/>
          <w:sz w:val="24"/>
          <w:szCs w:val="24"/>
        </w:rPr>
        <w:t xml:space="preserve">105. </w:t>
      </w:r>
      <w:r w:rsidRPr="00B12CF0">
        <w:rPr>
          <w:rFonts w:ascii="Arial" w:eastAsia="Times New Roman" w:hAnsi="Arial" w:cs="Arial"/>
          <w:color w:val="000000"/>
          <w:sz w:val="24"/>
          <w:szCs w:val="24"/>
        </w:rPr>
        <w:t>Ashok started to move in the direction of North. After moving 30m, he turned to his left and moved 40 m. Again he turned to his left and moved 30 m. now how far is he from the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50m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40m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30m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20m</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106. </w:t>
      </w:r>
      <w:proofErr w:type="spellStart"/>
      <w:r w:rsidR="00B12CF0" w:rsidRPr="00B12CF0">
        <w:rPr>
          <w:rFonts w:ascii="Arial" w:eastAsia="Times New Roman" w:hAnsi="Arial" w:cs="Arial"/>
          <w:color w:val="000000"/>
          <w:sz w:val="24"/>
          <w:szCs w:val="24"/>
        </w:rPr>
        <w:t>Vijyan</w:t>
      </w:r>
      <w:proofErr w:type="spellEnd"/>
      <w:r w:rsidR="00B12CF0" w:rsidRPr="00B12CF0">
        <w:rPr>
          <w:rFonts w:ascii="Arial" w:eastAsia="Times New Roman" w:hAnsi="Arial" w:cs="Arial"/>
          <w:color w:val="000000"/>
          <w:sz w:val="24"/>
          <w:szCs w:val="24"/>
        </w:rPr>
        <w:t xml:space="preserve"> started to move in the direction of south. After moving 15 m, he turned to his left and moved 15 m. again he turned to his left and moved 15 m. Now how far is he from his starting point and in what direction?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15m,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15m,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30m,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None of these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107. </w:t>
      </w:r>
      <w:proofErr w:type="spellStart"/>
      <w:r w:rsidR="00B12CF0" w:rsidRPr="00B12CF0">
        <w:rPr>
          <w:rFonts w:ascii="Arial" w:eastAsia="Times New Roman" w:hAnsi="Arial" w:cs="Arial"/>
          <w:color w:val="000000"/>
          <w:sz w:val="24"/>
          <w:szCs w:val="24"/>
        </w:rPr>
        <w:t>Shanaz</w:t>
      </w:r>
      <w:proofErr w:type="spellEnd"/>
      <w:r w:rsidR="00B12CF0" w:rsidRPr="00B12CF0">
        <w:rPr>
          <w:rFonts w:ascii="Arial" w:eastAsia="Times New Roman" w:hAnsi="Arial" w:cs="Arial"/>
          <w:color w:val="000000"/>
          <w:sz w:val="24"/>
          <w:szCs w:val="24"/>
        </w:rPr>
        <w:t xml:space="preserve"> has to go to the market. From her house which is in the North direction, she comes to the crossing. A road to her left goes to the park and direct straight is the office. In what direction is the market?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Data inadequate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108. </w:t>
      </w:r>
      <w:proofErr w:type="spellStart"/>
      <w:r w:rsidR="00B12CF0" w:rsidRPr="00B12CF0">
        <w:rPr>
          <w:rFonts w:ascii="Arial" w:eastAsia="Times New Roman" w:hAnsi="Arial" w:cs="Arial"/>
          <w:color w:val="000000"/>
          <w:sz w:val="24"/>
          <w:szCs w:val="24"/>
        </w:rPr>
        <w:t>Mohit</w:t>
      </w:r>
      <w:proofErr w:type="spellEnd"/>
      <w:r w:rsidR="00B12CF0" w:rsidRPr="00B12CF0">
        <w:rPr>
          <w:rFonts w:ascii="Arial" w:eastAsia="Times New Roman" w:hAnsi="Arial" w:cs="Arial"/>
          <w:color w:val="000000"/>
          <w:sz w:val="24"/>
          <w:szCs w:val="24"/>
        </w:rPr>
        <w:t xml:space="preserve"> moves 5 km in the direction of South then he moves 3 km after turning to his right. Again he turns to his right and moves 5 km. after this he turns to his left and goes 5 km. now how far is he from his starting point and in what direction?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gramStart"/>
      <w:r w:rsidRPr="00B12CF0">
        <w:rPr>
          <w:rFonts w:ascii="Arial" w:eastAsia="Times New Roman" w:hAnsi="Arial" w:cs="Arial"/>
          <w:color w:val="000000"/>
          <w:sz w:val="24"/>
          <w:szCs w:val="24"/>
        </w:rPr>
        <w:t>a</w:t>
      </w:r>
      <w:proofErr w:type="gramEnd"/>
      <w:r w:rsidRPr="00B12CF0">
        <w:rPr>
          <w:rFonts w:ascii="Arial" w:eastAsia="Times New Roman" w:hAnsi="Arial" w:cs="Arial"/>
          <w:color w:val="000000"/>
          <w:sz w:val="24"/>
          <w:szCs w:val="24"/>
        </w:rPr>
        <w:t>)   5km,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3km,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8km,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None of these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109. </w:t>
      </w:r>
      <w:proofErr w:type="spellStart"/>
      <w:r w:rsidR="00B12CF0" w:rsidRPr="00B12CF0">
        <w:rPr>
          <w:rFonts w:ascii="Arial" w:eastAsia="Times New Roman" w:hAnsi="Arial" w:cs="Arial"/>
          <w:color w:val="000000"/>
          <w:sz w:val="24"/>
          <w:szCs w:val="24"/>
        </w:rPr>
        <w:t>Anoop</w:t>
      </w:r>
      <w:proofErr w:type="spellEnd"/>
      <w:r w:rsidR="00B12CF0" w:rsidRPr="00B12CF0">
        <w:rPr>
          <w:rFonts w:ascii="Arial" w:eastAsia="Times New Roman" w:hAnsi="Arial" w:cs="Arial"/>
          <w:color w:val="000000"/>
          <w:sz w:val="24"/>
          <w:szCs w:val="24"/>
        </w:rPr>
        <w:t xml:space="preserve"> stats walking towards south. After walking 15m he turns towards north.  After walking 20m, he turns towards east and walks 10m. He then turns towards south and walks 5m. How far is he from his original position and in which direction?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10m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10m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10m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10m East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110. </w:t>
      </w:r>
      <w:proofErr w:type="spellStart"/>
      <w:r w:rsidR="00B12CF0" w:rsidRPr="00B12CF0">
        <w:rPr>
          <w:rFonts w:ascii="Arial" w:eastAsia="Times New Roman" w:hAnsi="Arial" w:cs="Arial"/>
          <w:color w:val="000000"/>
          <w:sz w:val="24"/>
          <w:szCs w:val="24"/>
        </w:rPr>
        <w:t>Rakesh</w:t>
      </w:r>
      <w:proofErr w:type="spellEnd"/>
      <w:r w:rsidR="00B12CF0" w:rsidRPr="00B12CF0">
        <w:rPr>
          <w:rFonts w:ascii="Arial" w:eastAsia="Times New Roman" w:hAnsi="Arial" w:cs="Arial"/>
          <w:color w:val="000000"/>
          <w:sz w:val="24"/>
          <w:szCs w:val="24"/>
        </w:rPr>
        <w:t xml:space="preserve"> is standing at a point. He walks 20m towards East and further 10m towards south. Then he walks 35m towards West and further 5m towards North then he walks 50m towards the East. What is the straight distance in meters between his starting point and the point where he reached?</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0</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5</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10</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Cannot be determined</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111. </w:t>
      </w:r>
      <w:r w:rsidR="00B12CF0" w:rsidRPr="00B12CF0">
        <w:rPr>
          <w:rFonts w:ascii="Arial" w:eastAsia="Times New Roman" w:hAnsi="Arial" w:cs="Arial"/>
          <w:color w:val="000000"/>
          <w:sz w:val="24"/>
          <w:szCs w:val="24"/>
        </w:rPr>
        <w:t xml:space="preserve">Starting from a point, </w:t>
      </w:r>
      <w:proofErr w:type="spellStart"/>
      <w:r w:rsidR="00B12CF0" w:rsidRPr="00B12CF0">
        <w:rPr>
          <w:rFonts w:ascii="Arial" w:eastAsia="Times New Roman" w:hAnsi="Arial" w:cs="Arial"/>
          <w:color w:val="000000"/>
          <w:sz w:val="24"/>
          <w:szCs w:val="24"/>
        </w:rPr>
        <w:t>Raju</w:t>
      </w:r>
      <w:proofErr w:type="spellEnd"/>
      <w:r w:rsidR="00B12CF0" w:rsidRPr="00B12CF0">
        <w:rPr>
          <w:rFonts w:ascii="Arial" w:eastAsia="Times New Roman" w:hAnsi="Arial" w:cs="Arial"/>
          <w:color w:val="000000"/>
          <w:sz w:val="24"/>
          <w:szCs w:val="24"/>
        </w:rPr>
        <w:t xml:space="preserve"> walked 12 m North, he turned right and walked 10 m, he again turned right and walked 12 m, then he turned left and walked 5 m. How far is he now and in which direction from the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27 m towards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5 m towards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10 m towards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15 m towards East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112. </w:t>
      </w:r>
      <w:r w:rsidR="00B12CF0" w:rsidRPr="00B12CF0">
        <w:rPr>
          <w:rFonts w:ascii="Arial" w:eastAsia="Times New Roman" w:hAnsi="Arial" w:cs="Arial"/>
          <w:color w:val="000000"/>
          <w:sz w:val="24"/>
          <w:szCs w:val="24"/>
        </w:rPr>
        <w:t xml:space="preserve">Facing towards </w:t>
      </w:r>
      <w:proofErr w:type="gramStart"/>
      <w:r w:rsidR="00B12CF0" w:rsidRPr="00B12CF0">
        <w:rPr>
          <w:rFonts w:ascii="Arial" w:eastAsia="Times New Roman" w:hAnsi="Arial" w:cs="Arial"/>
          <w:color w:val="000000"/>
          <w:sz w:val="24"/>
          <w:szCs w:val="24"/>
        </w:rPr>
        <w:t>South</w:t>
      </w:r>
      <w:proofErr w:type="gramEnd"/>
      <w:r w:rsidR="00B12CF0" w:rsidRPr="00B12CF0">
        <w:rPr>
          <w:rFonts w:ascii="Arial" w:eastAsia="Times New Roman" w:hAnsi="Arial" w:cs="Arial"/>
          <w:color w:val="000000"/>
          <w:sz w:val="24"/>
          <w:szCs w:val="24"/>
        </w:rPr>
        <w:t>, ram started walking and turned left after walking 30 m, he walked 25 m and turned left and walked 30 m. How far is he from his starting position and in which direction?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At the starting point only</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25 m,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25 m,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30 m, East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113. </w:t>
      </w:r>
      <w:r w:rsidR="00B12CF0" w:rsidRPr="00B12CF0">
        <w:rPr>
          <w:rFonts w:ascii="Arial" w:eastAsia="Times New Roman" w:hAnsi="Arial" w:cs="Arial"/>
          <w:color w:val="000000"/>
          <w:sz w:val="24"/>
          <w:szCs w:val="24"/>
        </w:rPr>
        <w:t>A started from a place. After walking for 1 km, he turns to the left, then walking for ½ km, he again turns to left. Now, he is going Eastward direction. In which direction, did he originally start?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lastRenderedPageBreak/>
        <w:t>c)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North</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114. </w:t>
      </w:r>
      <w:r w:rsidR="00B12CF0" w:rsidRPr="00B12CF0">
        <w:rPr>
          <w:rFonts w:ascii="Arial" w:eastAsia="Times New Roman" w:hAnsi="Arial" w:cs="Arial"/>
          <w:color w:val="000000"/>
          <w:sz w:val="24"/>
          <w:szCs w:val="24"/>
        </w:rPr>
        <w:t xml:space="preserve">From point P, </w:t>
      </w:r>
      <w:proofErr w:type="spellStart"/>
      <w:r w:rsidR="00B12CF0" w:rsidRPr="00B12CF0">
        <w:rPr>
          <w:rFonts w:ascii="Arial" w:eastAsia="Times New Roman" w:hAnsi="Arial" w:cs="Arial"/>
          <w:color w:val="000000"/>
          <w:sz w:val="24"/>
          <w:szCs w:val="24"/>
        </w:rPr>
        <w:t>Akshay</w:t>
      </w:r>
      <w:proofErr w:type="spellEnd"/>
      <w:r w:rsidR="00B12CF0" w:rsidRPr="00B12CF0">
        <w:rPr>
          <w:rFonts w:ascii="Arial" w:eastAsia="Times New Roman" w:hAnsi="Arial" w:cs="Arial"/>
          <w:color w:val="000000"/>
          <w:sz w:val="24"/>
          <w:szCs w:val="24"/>
        </w:rPr>
        <w:t xml:space="preserve"> starts walking towards East. After walking 30 m, he turns to his right and walks 10 m. </w:t>
      </w:r>
      <w:proofErr w:type="gramStart"/>
      <w:r w:rsidR="00B12CF0" w:rsidRPr="00B12CF0">
        <w:rPr>
          <w:rFonts w:ascii="Arial" w:eastAsia="Times New Roman" w:hAnsi="Arial" w:cs="Arial"/>
          <w:color w:val="000000"/>
          <w:sz w:val="24"/>
          <w:szCs w:val="24"/>
        </w:rPr>
        <w:t>He then turns to his right and walks for 30 m.</w:t>
      </w:r>
      <w:proofErr w:type="gramEnd"/>
      <w:r w:rsidR="00B12CF0" w:rsidRPr="00B12CF0">
        <w:rPr>
          <w:rFonts w:ascii="Arial" w:eastAsia="Times New Roman" w:hAnsi="Arial" w:cs="Arial"/>
          <w:color w:val="000000"/>
          <w:sz w:val="24"/>
          <w:szCs w:val="24"/>
        </w:rPr>
        <w:t xml:space="preserve"> He again turns to his right and walks 30 m. How far is he from point P and in which direction?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Point P itself</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10 m,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20 m, 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20 m, North</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115. </w:t>
      </w:r>
      <w:r w:rsidR="00B12CF0" w:rsidRPr="00B12CF0">
        <w:rPr>
          <w:rFonts w:ascii="Arial" w:eastAsia="Times New Roman" w:hAnsi="Arial" w:cs="Arial"/>
          <w:color w:val="000000"/>
          <w:sz w:val="24"/>
          <w:szCs w:val="24"/>
        </w:rPr>
        <w:t>A man starts from his house and walks 10 km in South direction, then he turns right and goes 6 km, again he turns right and goes 10 km and finally turns right and goes 6 km. at which distance is he from the starting point and in which direction?</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2 km,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3 km,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At the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4 Km, East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c</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116. </w:t>
      </w:r>
      <w:r w:rsidR="00B12CF0" w:rsidRPr="00B12CF0">
        <w:rPr>
          <w:rFonts w:ascii="Arial" w:eastAsia="Times New Roman" w:hAnsi="Arial" w:cs="Arial"/>
          <w:color w:val="000000"/>
          <w:sz w:val="24"/>
          <w:szCs w:val="24"/>
        </w:rPr>
        <w:t>‘A’ walks 10 m towards East and then 10 m to his right. Then every time turning to his left, he walks 5, 15 and 15 m respectively. How far is he from his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5 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10 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15 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20 m</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117. </w:t>
      </w:r>
      <w:r w:rsidR="00B12CF0" w:rsidRPr="00B12CF0">
        <w:rPr>
          <w:rFonts w:ascii="Arial" w:eastAsia="Times New Roman" w:hAnsi="Arial" w:cs="Arial"/>
          <w:color w:val="000000"/>
          <w:sz w:val="24"/>
          <w:szCs w:val="24"/>
        </w:rPr>
        <w:t xml:space="preserve">On a playing ground </w:t>
      </w:r>
      <w:proofErr w:type="spellStart"/>
      <w:r w:rsidR="00B12CF0" w:rsidRPr="00B12CF0">
        <w:rPr>
          <w:rFonts w:ascii="Arial" w:eastAsia="Times New Roman" w:hAnsi="Arial" w:cs="Arial"/>
          <w:color w:val="000000"/>
          <w:sz w:val="24"/>
          <w:szCs w:val="24"/>
        </w:rPr>
        <w:t>Dev</w:t>
      </w:r>
      <w:proofErr w:type="spellEnd"/>
      <w:r w:rsidR="00B12CF0" w:rsidRPr="00B12CF0">
        <w:rPr>
          <w:rFonts w:ascii="Arial" w:eastAsia="Times New Roman" w:hAnsi="Arial" w:cs="Arial"/>
          <w:color w:val="000000"/>
          <w:sz w:val="24"/>
          <w:szCs w:val="24"/>
        </w:rPr>
        <w:t xml:space="preserve">, Kumar, </w:t>
      </w:r>
      <w:proofErr w:type="spellStart"/>
      <w:r w:rsidR="00B12CF0" w:rsidRPr="00B12CF0">
        <w:rPr>
          <w:rFonts w:ascii="Arial" w:eastAsia="Times New Roman" w:hAnsi="Arial" w:cs="Arial"/>
          <w:color w:val="000000"/>
          <w:sz w:val="24"/>
          <w:szCs w:val="24"/>
        </w:rPr>
        <w:t>Nilesh</w:t>
      </w:r>
      <w:proofErr w:type="spellEnd"/>
      <w:r w:rsidR="00B12CF0" w:rsidRPr="00B12CF0">
        <w:rPr>
          <w:rFonts w:ascii="Arial" w:eastAsia="Times New Roman" w:hAnsi="Arial" w:cs="Arial"/>
          <w:color w:val="000000"/>
          <w:sz w:val="24"/>
          <w:szCs w:val="24"/>
        </w:rPr>
        <w:t xml:space="preserve">, </w:t>
      </w:r>
      <w:proofErr w:type="spellStart"/>
      <w:r w:rsidR="00B12CF0" w:rsidRPr="00B12CF0">
        <w:rPr>
          <w:rFonts w:ascii="Arial" w:eastAsia="Times New Roman" w:hAnsi="Arial" w:cs="Arial"/>
          <w:color w:val="000000"/>
          <w:sz w:val="24"/>
          <w:szCs w:val="24"/>
        </w:rPr>
        <w:t>Ankur</w:t>
      </w:r>
      <w:proofErr w:type="spellEnd"/>
      <w:r w:rsidR="00B12CF0" w:rsidRPr="00B12CF0">
        <w:rPr>
          <w:rFonts w:ascii="Arial" w:eastAsia="Times New Roman" w:hAnsi="Arial" w:cs="Arial"/>
          <w:color w:val="000000"/>
          <w:sz w:val="24"/>
          <w:szCs w:val="24"/>
        </w:rPr>
        <w:t xml:space="preserve"> and </w:t>
      </w:r>
      <w:proofErr w:type="spellStart"/>
      <w:r w:rsidR="00B12CF0" w:rsidRPr="00B12CF0">
        <w:rPr>
          <w:rFonts w:ascii="Arial" w:eastAsia="Times New Roman" w:hAnsi="Arial" w:cs="Arial"/>
          <w:color w:val="000000"/>
          <w:sz w:val="24"/>
          <w:szCs w:val="24"/>
        </w:rPr>
        <w:t>Pintu</w:t>
      </w:r>
      <w:proofErr w:type="spellEnd"/>
      <w:r w:rsidR="00B12CF0" w:rsidRPr="00B12CF0">
        <w:rPr>
          <w:rFonts w:ascii="Arial" w:eastAsia="Times New Roman" w:hAnsi="Arial" w:cs="Arial"/>
          <w:color w:val="000000"/>
          <w:sz w:val="24"/>
          <w:szCs w:val="24"/>
        </w:rPr>
        <w:t xml:space="preserve"> are standing as directed below facing the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i) Kumar is 40m to the right of </w:t>
      </w:r>
      <w:proofErr w:type="spellStart"/>
      <w:r w:rsidRPr="00B12CF0">
        <w:rPr>
          <w:rFonts w:ascii="Arial" w:eastAsia="Times New Roman" w:hAnsi="Arial" w:cs="Arial"/>
          <w:color w:val="000000"/>
          <w:sz w:val="24"/>
          <w:szCs w:val="24"/>
        </w:rPr>
        <w:t>Ankur</w:t>
      </w:r>
      <w:proofErr w:type="spellEnd"/>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ii) </w:t>
      </w:r>
      <w:proofErr w:type="spellStart"/>
      <w:r w:rsidRPr="00B12CF0">
        <w:rPr>
          <w:rFonts w:ascii="Arial" w:eastAsia="Times New Roman" w:hAnsi="Arial" w:cs="Arial"/>
          <w:color w:val="000000"/>
          <w:sz w:val="24"/>
          <w:szCs w:val="24"/>
        </w:rPr>
        <w:t>Dev</w:t>
      </w:r>
      <w:proofErr w:type="spellEnd"/>
      <w:r w:rsidRPr="00B12CF0">
        <w:rPr>
          <w:rFonts w:ascii="Arial" w:eastAsia="Times New Roman" w:hAnsi="Arial" w:cs="Arial"/>
          <w:color w:val="000000"/>
          <w:sz w:val="24"/>
          <w:szCs w:val="24"/>
        </w:rPr>
        <w:t xml:space="preserve"> is 60m to the south of Kumar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iii</w:t>
      </w:r>
      <w:proofErr w:type="gramStart"/>
      <w:r w:rsidRPr="00B12CF0">
        <w:rPr>
          <w:rFonts w:ascii="Arial" w:eastAsia="Times New Roman" w:hAnsi="Arial" w:cs="Arial"/>
          <w:color w:val="000000"/>
          <w:sz w:val="24"/>
          <w:szCs w:val="24"/>
        </w:rPr>
        <w:t>)</w:t>
      </w:r>
      <w:proofErr w:type="spellStart"/>
      <w:r w:rsidRPr="00B12CF0">
        <w:rPr>
          <w:rFonts w:ascii="Arial" w:eastAsia="Times New Roman" w:hAnsi="Arial" w:cs="Arial"/>
          <w:color w:val="000000"/>
          <w:sz w:val="24"/>
          <w:szCs w:val="24"/>
        </w:rPr>
        <w:t>Nilesh</w:t>
      </w:r>
      <w:proofErr w:type="spellEnd"/>
      <w:proofErr w:type="gramEnd"/>
      <w:r w:rsidRPr="00B12CF0">
        <w:rPr>
          <w:rFonts w:ascii="Arial" w:eastAsia="Times New Roman" w:hAnsi="Arial" w:cs="Arial"/>
          <w:color w:val="000000"/>
          <w:sz w:val="24"/>
          <w:szCs w:val="24"/>
        </w:rPr>
        <w:t xml:space="preserve"> is 25m to the west of </w:t>
      </w:r>
      <w:proofErr w:type="spellStart"/>
      <w:r w:rsidRPr="00B12CF0">
        <w:rPr>
          <w:rFonts w:ascii="Arial" w:eastAsia="Times New Roman" w:hAnsi="Arial" w:cs="Arial"/>
          <w:color w:val="000000"/>
          <w:sz w:val="24"/>
          <w:szCs w:val="24"/>
        </w:rPr>
        <w:t>Ankur</w:t>
      </w:r>
      <w:proofErr w:type="spellEnd"/>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iv</w:t>
      </w:r>
      <w:proofErr w:type="gramStart"/>
      <w:r w:rsidRPr="00B12CF0">
        <w:rPr>
          <w:rFonts w:ascii="Arial" w:eastAsia="Times New Roman" w:hAnsi="Arial" w:cs="Arial"/>
          <w:color w:val="000000"/>
          <w:sz w:val="24"/>
          <w:szCs w:val="24"/>
        </w:rPr>
        <w:t>)</w:t>
      </w:r>
      <w:proofErr w:type="spellStart"/>
      <w:r w:rsidRPr="00B12CF0">
        <w:rPr>
          <w:rFonts w:ascii="Arial" w:eastAsia="Times New Roman" w:hAnsi="Arial" w:cs="Arial"/>
          <w:color w:val="000000"/>
          <w:sz w:val="24"/>
          <w:szCs w:val="24"/>
        </w:rPr>
        <w:t>Pintu</w:t>
      </w:r>
      <w:proofErr w:type="spellEnd"/>
      <w:proofErr w:type="gramEnd"/>
      <w:r w:rsidRPr="00B12CF0">
        <w:rPr>
          <w:rFonts w:ascii="Arial" w:eastAsia="Times New Roman" w:hAnsi="Arial" w:cs="Arial"/>
          <w:color w:val="000000"/>
          <w:sz w:val="24"/>
          <w:szCs w:val="24"/>
        </w:rPr>
        <w:t xml:space="preserve"> is 90m to the north of </w:t>
      </w:r>
      <w:proofErr w:type="spellStart"/>
      <w:r w:rsidRPr="00B12CF0">
        <w:rPr>
          <w:rFonts w:ascii="Arial" w:eastAsia="Times New Roman" w:hAnsi="Arial" w:cs="Arial"/>
          <w:color w:val="000000"/>
          <w:sz w:val="24"/>
          <w:szCs w:val="24"/>
        </w:rPr>
        <w:t>Dev</w:t>
      </w:r>
      <w:proofErr w:type="spellEnd"/>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Who is the North-east of the person, who is to the left of </w:t>
      </w:r>
      <w:proofErr w:type="gramStart"/>
      <w:r w:rsidRPr="00B12CF0">
        <w:rPr>
          <w:rFonts w:ascii="Arial" w:eastAsia="Times New Roman" w:hAnsi="Arial" w:cs="Arial"/>
          <w:color w:val="000000"/>
          <w:sz w:val="24"/>
          <w:szCs w:val="24"/>
        </w:rPr>
        <w:t>Kumar</w:t>
      </w:r>
      <w:proofErr w:type="gramEnd"/>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a) </w:t>
      </w:r>
      <w:proofErr w:type="spellStart"/>
      <w:r w:rsidRPr="00B12CF0">
        <w:rPr>
          <w:rFonts w:ascii="Arial" w:eastAsia="Times New Roman" w:hAnsi="Arial" w:cs="Arial"/>
          <w:color w:val="000000"/>
          <w:sz w:val="24"/>
          <w:szCs w:val="24"/>
        </w:rPr>
        <w:t>Nilesh</w:t>
      </w:r>
      <w:proofErr w:type="spellEnd"/>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b) </w:t>
      </w:r>
      <w:proofErr w:type="spellStart"/>
      <w:r w:rsidRPr="00B12CF0">
        <w:rPr>
          <w:rFonts w:ascii="Arial" w:eastAsia="Times New Roman" w:hAnsi="Arial" w:cs="Arial"/>
          <w:color w:val="000000"/>
          <w:sz w:val="24"/>
          <w:szCs w:val="24"/>
        </w:rPr>
        <w:t>Ankur</w:t>
      </w:r>
      <w:proofErr w:type="spellEnd"/>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 xml:space="preserve">c) </w:t>
      </w:r>
      <w:proofErr w:type="spellStart"/>
      <w:r w:rsidRPr="00B12CF0">
        <w:rPr>
          <w:rFonts w:ascii="Arial" w:eastAsia="Times New Roman" w:hAnsi="Arial" w:cs="Arial"/>
          <w:color w:val="000000"/>
          <w:sz w:val="24"/>
          <w:szCs w:val="24"/>
        </w:rPr>
        <w:t>Dev</w:t>
      </w:r>
      <w:proofErr w:type="spellEnd"/>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lastRenderedPageBreak/>
        <w:t>d) None of these</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118. </w:t>
      </w:r>
      <w:r w:rsidR="00B12CF0" w:rsidRPr="00B12CF0">
        <w:rPr>
          <w:rFonts w:ascii="Arial" w:eastAsia="Times New Roman" w:hAnsi="Arial" w:cs="Arial"/>
          <w:color w:val="000000"/>
          <w:sz w:val="24"/>
          <w:szCs w:val="24"/>
        </w:rPr>
        <w:t xml:space="preserve">If a boy walks from </w:t>
      </w:r>
      <w:proofErr w:type="spellStart"/>
      <w:r w:rsidR="00B12CF0" w:rsidRPr="00B12CF0">
        <w:rPr>
          <w:rFonts w:ascii="Arial" w:eastAsia="Times New Roman" w:hAnsi="Arial" w:cs="Arial"/>
          <w:color w:val="000000"/>
          <w:sz w:val="24"/>
          <w:szCs w:val="24"/>
        </w:rPr>
        <w:t>Nilesh</w:t>
      </w:r>
      <w:proofErr w:type="spellEnd"/>
      <w:r w:rsidR="00B12CF0" w:rsidRPr="00B12CF0">
        <w:rPr>
          <w:rFonts w:ascii="Arial" w:eastAsia="Times New Roman" w:hAnsi="Arial" w:cs="Arial"/>
          <w:color w:val="000000"/>
          <w:sz w:val="24"/>
          <w:szCs w:val="24"/>
        </w:rPr>
        <w:t xml:space="preserve">, meets </w:t>
      </w:r>
      <w:proofErr w:type="spellStart"/>
      <w:r w:rsidR="00B12CF0" w:rsidRPr="00B12CF0">
        <w:rPr>
          <w:rFonts w:ascii="Arial" w:eastAsia="Times New Roman" w:hAnsi="Arial" w:cs="Arial"/>
          <w:color w:val="000000"/>
          <w:sz w:val="24"/>
          <w:szCs w:val="24"/>
        </w:rPr>
        <w:t>Ankur</w:t>
      </w:r>
      <w:proofErr w:type="spellEnd"/>
      <w:r w:rsidR="00B12CF0" w:rsidRPr="00B12CF0">
        <w:rPr>
          <w:rFonts w:ascii="Arial" w:eastAsia="Times New Roman" w:hAnsi="Arial" w:cs="Arial"/>
          <w:color w:val="000000"/>
          <w:sz w:val="24"/>
          <w:szCs w:val="24"/>
        </w:rPr>
        <w:t xml:space="preserve"> followed by Kumar, </w:t>
      </w:r>
      <w:proofErr w:type="spellStart"/>
      <w:r w:rsidR="00B12CF0" w:rsidRPr="00B12CF0">
        <w:rPr>
          <w:rFonts w:ascii="Arial" w:eastAsia="Times New Roman" w:hAnsi="Arial" w:cs="Arial"/>
          <w:color w:val="000000"/>
          <w:sz w:val="24"/>
          <w:szCs w:val="24"/>
        </w:rPr>
        <w:t>Dev</w:t>
      </w:r>
      <w:proofErr w:type="spellEnd"/>
      <w:r w:rsidR="00B12CF0" w:rsidRPr="00B12CF0">
        <w:rPr>
          <w:rFonts w:ascii="Arial" w:eastAsia="Times New Roman" w:hAnsi="Arial" w:cs="Arial"/>
          <w:color w:val="000000"/>
          <w:sz w:val="24"/>
          <w:szCs w:val="24"/>
        </w:rPr>
        <w:t xml:space="preserve"> and then </w:t>
      </w:r>
      <w:proofErr w:type="spellStart"/>
      <w:r w:rsidR="00B12CF0" w:rsidRPr="00B12CF0">
        <w:rPr>
          <w:rFonts w:ascii="Arial" w:eastAsia="Times New Roman" w:hAnsi="Arial" w:cs="Arial"/>
          <w:color w:val="000000"/>
          <w:sz w:val="24"/>
          <w:szCs w:val="24"/>
        </w:rPr>
        <w:t>Pintu</w:t>
      </w:r>
      <w:proofErr w:type="spellEnd"/>
      <w:r w:rsidR="00B12CF0" w:rsidRPr="00B12CF0">
        <w:rPr>
          <w:rFonts w:ascii="Arial" w:eastAsia="Times New Roman" w:hAnsi="Arial" w:cs="Arial"/>
          <w:color w:val="000000"/>
          <w:sz w:val="24"/>
          <w:szCs w:val="24"/>
        </w:rPr>
        <w:t xml:space="preserve">, how many </w:t>
      </w:r>
      <w:proofErr w:type="spellStart"/>
      <w:r w:rsidR="00B12CF0" w:rsidRPr="00B12CF0">
        <w:rPr>
          <w:rFonts w:ascii="Arial" w:eastAsia="Times New Roman" w:hAnsi="Arial" w:cs="Arial"/>
          <w:color w:val="000000"/>
          <w:sz w:val="24"/>
          <w:szCs w:val="24"/>
        </w:rPr>
        <w:t>metres</w:t>
      </w:r>
      <w:proofErr w:type="spellEnd"/>
      <w:r w:rsidR="00B12CF0" w:rsidRPr="00B12CF0">
        <w:rPr>
          <w:rFonts w:ascii="Arial" w:eastAsia="Times New Roman" w:hAnsi="Arial" w:cs="Arial"/>
          <w:color w:val="000000"/>
          <w:sz w:val="24"/>
          <w:szCs w:val="24"/>
        </w:rPr>
        <w:t xml:space="preserve"> has he walked if he has travelled the straight distance all through?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215m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155m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245m</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185m</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119. </w:t>
      </w:r>
      <w:r w:rsidR="00B12CF0" w:rsidRPr="00B12CF0">
        <w:rPr>
          <w:rFonts w:ascii="Arial" w:eastAsia="Times New Roman" w:hAnsi="Arial" w:cs="Arial"/>
          <w:color w:val="000000"/>
          <w:sz w:val="24"/>
          <w:szCs w:val="24"/>
        </w:rPr>
        <w:t xml:space="preserve">Village </w:t>
      </w:r>
      <w:proofErr w:type="spellStart"/>
      <w:r w:rsidR="00B12CF0" w:rsidRPr="00B12CF0">
        <w:rPr>
          <w:rFonts w:ascii="Arial" w:eastAsia="Times New Roman" w:hAnsi="Arial" w:cs="Arial"/>
          <w:color w:val="000000"/>
          <w:sz w:val="24"/>
          <w:szCs w:val="24"/>
        </w:rPr>
        <w:t>Chimur</w:t>
      </w:r>
      <w:proofErr w:type="spellEnd"/>
      <w:r w:rsidR="00B12CF0" w:rsidRPr="00B12CF0">
        <w:rPr>
          <w:rFonts w:ascii="Arial" w:eastAsia="Times New Roman" w:hAnsi="Arial" w:cs="Arial"/>
          <w:color w:val="000000"/>
          <w:sz w:val="24"/>
          <w:szCs w:val="24"/>
        </w:rPr>
        <w:t xml:space="preserve"> is 20km to the North of village </w:t>
      </w:r>
      <w:proofErr w:type="spellStart"/>
      <w:r w:rsidR="00B12CF0" w:rsidRPr="00B12CF0">
        <w:rPr>
          <w:rFonts w:ascii="Arial" w:eastAsia="Times New Roman" w:hAnsi="Arial" w:cs="Arial"/>
          <w:color w:val="000000"/>
          <w:sz w:val="24"/>
          <w:szCs w:val="24"/>
        </w:rPr>
        <w:t>Rewa</w:t>
      </w:r>
      <w:proofErr w:type="spellEnd"/>
      <w:r w:rsidR="00B12CF0" w:rsidRPr="00B12CF0">
        <w:rPr>
          <w:rFonts w:ascii="Arial" w:eastAsia="Times New Roman" w:hAnsi="Arial" w:cs="Arial"/>
          <w:color w:val="000000"/>
          <w:sz w:val="24"/>
          <w:szCs w:val="24"/>
        </w:rPr>
        <w:t xml:space="preserve">.  Village </w:t>
      </w:r>
      <w:proofErr w:type="spellStart"/>
      <w:r w:rsidR="00B12CF0" w:rsidRPr="00B12CF0">
        <w:rPr>
          <w:rFonts w:ascii="Arial" w:eastAsia="Times New Roman" w:hAnsi="Arial" w:cs="Arial"/>
          <w:color w:val="000000"/>
          <w:sz w:val="24"/>
          <w:szCs w:val="24"/>
        </w:rPr>
        <w:t>Rahate</w:t>
      </w:r>
      <w:proofErr w:type="spellEnd"/>
      <w:r w:rsidR="00B12CF0" w:rsidRPr="00B12CF0">
        <w:rPr>
          <w:rFonts w:ascii="Arial" w:eastAsia="Times New Roman" w:hAnsi="Arial" w:cs="Arial"/>
          <w:color w:val="000000"/>
          <w:sz w:val="24"/>
          <w:szCs w:val="24"/>
        </w:rPr>
        <w:t xml:space="preserve"> is 18km to the East of village </w:t>
      </w:r>
      <w:proofErr w:type="spellStart"/>
      <w:r w:rsidR="00B12CF0" w:rsidRPr="00B12CF0">
        <w:rPr>
          <w:rFonts w:ascii="Arial" w:eastAsia="Times New Roman" w:hAnsi="Arial" w:cs="Arial"/>
          <w:color w:val="000000"/>
          <w:sz w:val="24"/>
          <w:szCs w:val="24"/>
        </w:rPr>
        <w:t>Rewa</w:t>
      </w:r>
      <w:proofErr w:type="spellEnd"/>
      <w:r w:rsidR="00B12CF0" w:rsidRPr="00B12CF0">
        <w:rPr>
          <w:rFonts w:ascii="Arial" w:eastAsia="Times New Roman" w:hAnsi="Arial" w:cs="Arial"/>
          <w:color w:val="000000"/>
          <w:sz w:val="24"/>
          <w:szCs w:val="24"/>
        </w:rPr>
        <w:t xml:space="preserve">.  Village </w:t>
      </w:r>
      <w:proofErr w:type="spellStart"/>
      <w:r w:rsidR="00B12CF0" w:rsidRPr="00B12CF0">
        <w:rPr>
          <w:rFonts w:ascii="Arial" w:eastAsia="Times New Roman" w:hAnsi="Arial" w:cs="Arial"/>
          <w:color w:val="000000"/>
          <w:sz w:val="24"/>
          <w:szCs w:val="24"/>
        </w:rPr>
        <w:t>Angner</w:t>
      </w:r>
      <w:proofErr w:type="spellEnd"/>
      <w:r w:rsidR="00B12CF0" w:rsidRPr="00B12CF0">
        <w:rPr>
          <w:rFonts w:ascii="Arial" w:eastAsia="Times New Roman" w:hAnsi="Arial" w:cs="Arial"/>
          <w:color w:val="000000"/>
          <w:sz w:val="24"/>
          <w:szCs w:val="24"/>
        </w:rPr>
        <w:t xml:space="preserve"> is 12km to the West of village </w:t>
      </w:r>
      <w:proofErr w:type="spellStart"/>
      <w:r w:rsidR="00B12CF0" w:rsidRPr="00B12CF0">
        <w:rPr>
          <w:rFonts w:ascii="Arial" w:eastAsia="Times New Roman" w:hAnsi="Arial" w:cs="Arial"/>
          <w:color w:val="000000"/>
          <w:sz w:val="24"/>
          <w:szCs w:val="24"/>
        </w:rPr>
        <w:t>Chimur</w:t>
      </w:r>
      <w:proofErr w:type="spellEnd"/>
      <w:r w:rsidR="00B12CF0" w:rsidRPr="00B12CF0">
        <w:rPr>
          <w:rFonts w:ascii="Arial" w:eastAsia="Times New Roman" w:hAnsi="Arial" w:cs="Arial"/>
          <w:color w:val="000000"/>
          <w:sz w:val="24"/>
          <w:szCs w:val="24"/>
        </w:rPr>
        <w:t xml:space="preserve">.  If Sanjay starts from village </w:t>
      </w:r>
      <w:proofErr w:type="spellStart"/>
      <w:r w:rsidR="00B12CF0" w:rsidRPr="00B12CF0">
        <w:rPr>
          <w:rFonts w:ascii="Arial" w:eastAsia="Times New Roman" w:hAnsi="Arial" w:cs="Arial"/>
          <w:color w:val="000000"/>
          <w:sz w:val="24"/>
          <w:szCs w:val="24"/>
        </w:rPr>
        <w:t>Rahate</w:t>
      </w:r>
      <w:proofErr w:type="spellEnd"/>
      <w:r w:rsidR="00B12CF0" w:rsidRPr="00B12CF0">
        <w:rPr>
          <w:rFonts w:ascii="Arial" w:eastAsia="Times New Roman" w:hAnsi="Arial" w:cs="Arial"/>
          <w:color w:val="000000"/>
          <w:sz w:val="24"/>
          <w:szCs w:val="24"/>
        </w:rPr>
        <w:t xml:space="preserve"> and goes to the village </w:t>
      </w:r>
      <w:proofErr w:type="spellStart"/>
      <w:r w:rsidR="00B12CF0" w:rsidRPr="00B12CF0">
        <w:rPr>
          <w:rFonts w:ascii="Arial" w:eastAsia="Times New Roman" w:hAnsi="Arial" w:cs="Arial"/>
          <w:color w:val="000000"/>
          <w:sz w:val="24"/>
          <w:szCs w:val="24"/>
        </w:rPr>
        <w:t>Angne</w:t>
      </w:r>
      <w:proofErr w:type="spellEnd"/>
      <w:r w:rsidR="00B12CF0" w:rsidRPr="00B12CF0">
        <w:rPr>
          <w:rFonts w:ascii="Arial" w:eastAsia="Times New Roman" w:hAnsi="Arial" w:cs="Arial"/>
          <w:color w:val="000000"/>
          <w:sz w:val="24"/>
          <w:szCs w:val="24"/>
        </w:rPr>
        <w:t>, in which direction is he from the starting point?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North-west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South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South-east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b</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120. </w:t>
      </w:r>
      <w:r w:rsidR="00B12CF0" w:rsidRPr="00B12CF0">
        <w:rPr>
          <w:rFonts w:ascii="Arial" w:eastAsia="Times New Roman" w:hAnsi="Arial" w:cs="Arial"/>
          <w:color w:val="000000"/>
          <w:sz w:val="24"/>
          <w:szCs w:val="24"/>
        </w:rPr>
        <w:t>B is to the South – West of A, C is to the East of B and South – East of A and D is to the North of C in line with B and A. In which direction of A is D located?</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North</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South - East</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North – East</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121. </w:t>
      </w:r>
      <w:r w:rsidR="00B12CF0" w:rsidRPr="00B12CF0">
        <w:rPr>
          <w:rFonts w:ascii="Arial" w:eastAsia="Times New Roman" w:hAnsi="Arial" w:cs="Arial"/>
          <w:color w:val="000000"/>
          <w:sz w:val="24"/>
          <w:szCs w:val="24"/>
        </w:rPr>
        <w:t>From the original position given in the figure ‘A’ and ‘B’ moves one arm length clockwise and cross over to the diagonally opposite corners. ‘C’ and ‘D’ move one arm length anticlockwise and cross over the diagonally opposite corners. The original configuration A, D, B, C has now changed to:</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CBDA</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BDAC</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DACB</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BCAD</w:t>
      </w:r>
      <w:r w:rsidRPr="00B12CF0">
        <w:rPr>
          <w:rFonts w:ascii="Arial" w:eastAsia="Times New Roman" w:hAnsi="Arial" w:cs="Arial"/>
          <w:color w:val="000000"/>
          <w:sz w:val="24"/>
          <w:szCs w:val="24"/>
        </w:rPr>
        <w:br/>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a</w:t>
      </w:r>
      <w:r w:rsidRPr="00B12CF0">
        <w:rPr>
          <w:rFonts w:ascii="Arial" w:eastAsia="Times New Roman" w:hAnsi="Arial" w:cs="Arial"/>
          <w:color w:val="000000"/>
          <w:sz w:val="24"/>
          <w:szCs w:val="24"/>
        </w:rPr>
        <w:br/>
      </w: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122. </w:t>
      </w:r>
      <w:proofErr w:type="gramStart"/>
      <w:r w:rsidR="00B12CF0" w:rsidRPr="00B12CF0">
        <w:rPr>
          <w:rFonts w:ascii="Arial" w:eastAsia="Times New Roman" w:hAnsi="Arial" w:cs="Arial"/>
          <w:color w:val="000000"/>
          <w:sz w:val="24"/>
          <w:szCs w:val="24"/>
        </w:rPr>
        <w:t>From</w:t>
      </w:r>
      <w:r>
        <w:rPr>
          <w:rFonts w:ascii="Arial" w:eastAsia="Times New Roman" w:hAnsi="Arial" w:cs="Arial"/>
          <w:color w:val="000000"/>
          <w:sz w:val="24"/>
          <w:szCs w:val="24"/>
        </w:rPr>
        <w:t xml:space="preserve"> </w:t>
      </w:r>
      <w:r w:rsidR="00B12CF0" w:rsidRPr="00B12CF0">
        <w:rPr>
          <w:rFonts w:ascii="Arial" w:eastAsia="Times New Roman" w:hAnsi="Arial" w:cs="Arial"/>
          <w:color w:val="000000"/>
          <w:sz w:val="24"/>
          <w:szCs w:val="24"/>
        </w:rPr>
        <w:t xml:space="preserve"> the</w:t>
      </w:r>
      <w:proofErr w:type="gramEnd"/>
      <w:r w:rsidR="00B12CF0" w:rsidRPr="00B12CF0">
        <w:rPr>
          <w:rFonts w:ascii="Arial" w:eastAsia="Times New Roman" w:hAnsi="Arial" w:cs="Arial"/>
          <w:color w:val="000000"/>
          <w:sz w:val="24"/>
          <w:szCs w:val="24"/>
        </w:rPr>
        <w:t xml:space="preserve"> position in original figure. ‘A’ and ‘C’ move diagonally to opposite corners and then one side each clockwise and anticlockwise respectively. Where is ‘A’ now?</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At the North – East corner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b) At the North – West corner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c) At the South – West corner</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d) At the South – East corner</w:t>
      </w:r>
      <w:r w:rsidRPr="00B12CF0">
        <w:rPr>
          <w:rFonts w:ascii="Arial" w:eastAsia="Times New Roman" w:hAnsi="Arial" w:cs="Arial"/>
          <w:color w:val="000000"/>
          <w:sz w:val="24"/>
          <w:szCs w:val="24"/>
        </w:rPr>
        <w:br/>
      </w:r>
    </w:p>
    <w:p w:rsidR="009F259D" w:rsidRDefault="00B12CF0" w:rsidP="00B12CF0">
      <w:pPr>
        <w:shd w:val="clear" w:color="auto" w:fill="FFFFFF"/>
        <w:spacing w:after="0" w:line="240" w:lineRule="auto"/>
        <w:textAlignment w:val="baseline"/>
        <w:rPr>
          <w:rFonts w:ascii="Arial" w:eastAsia="Times New Roman" w:hAnsi="Arial" w:cs="Arial"/>
          <w:color w:val="000000"/>
          <w:sz w:val="24"/>
          <w:szCs w:val="24"/>
        </w:rPr>
      </w:pPr>
      <w:proofErr w:type="spellStart"/>
      <w:r w:rsidRPr="00B12CF0">
        <w:rPr>
          <w:rFonts w:ascii="Arial" w:eastAsia="Times New Roman" w:hAnsi="Arial" w:cs="Arial"/>
          <w:i/>
          <w:iCs/>
          <w:color w:val="3D85C6"/>
          <w:sz w:val="24"/>
          <w:szCs w:val="24"/>
          <w:bdr w:val="none" w:sz="0" w:space="0" w:color="auto" w:frame="1"/>
        </w:rPr>
        <w:t>Ans</w:t>
      </w:r>
      <w:proofErr w:type="spellEnd"/>
      <w:r w:rsidRPr="00B12CF0">
        <w:rPr>
          <w:rFonts w:ascii="Arial" w:eastAsia="Times New Roman" w:hAnsi="Arial" w:cs="Arial"/>
          <w:i/>
          <w:iCs/>
          <w:color w:val="3D85C6"/>
          <w:sz w:val="24"/>
          <w:szCs w:val="24"/>
          <w:bdr w:val="none" w:sz="0" w:space="0" w:color="auto" w:frame="1"/>
        </w:rPr>
        <w:t>: d</w:t>
      </w:r>
      <w:r w:rsidR="009F259D">
        <w:rPr>
          <w:rFonts w:ascii="Arial" w:eastAsia="Times New Roman" w:hAnsi="Arial" w:cs="Arial"/>
          <w:color w:val="000000"/>
          <w:sz w:val="24"/>
          <w:szCs w:val="24"/>
        </w:rPr>
        <w:br/>
      </w:r>
    </w:p>
    <w:p w:rsidR="009F259D" w:rsidRDefault="009F259D" w:rsidP="00B12CF0">
      <w:pPr>
        <w:shd w:val="clear" w:color="auto" w:fill="FFFFFF"/>
        <w:spacing w:after="0" w:line="240" w:lineRule="auto"/>
        <w:textAlignment w:val="baseline"/>
        <w:rPr>
          <w:rFonts w:ascii="Arial" w:eastAsia="Times New Roman" w:hAnsi="Arial" w:cs="Arial"/>
          <w:color w:val="000000"/>
          <w:sz w:val="24"/>
          <w:szCs w:val="24"/>
        </w:rPr>
      </w:pPr>
    </w:p>
    <w:p w:rsidR="009F259D" w:rsidRDefault="009F259D" w:rsidP="00B12CF0">
      <w:pPr>
        <w:shd w:val="clear" w:color="auto" w:fill="FFFFFF"/>
        <w:spacing w:after="0" w:line="240" w:lineRule="auto"/>
        <w:textAlignment w:val="baseline"/>
        <w:rPr>
          <w:rFonts w:ascii="Arial" w:eastAsia="Times New Roman" w:hAnsi="Arial" w:cs="Arial"/>
          <w:color w:val="000000"/>
          <w:sz w:val="24"/>
          <w:szCs w:val="24"/>
        </w:rPr>
      </w:pPr>
    </w:p>
    <w:p w:rsidR="00B12CF0" w:rsidRPr="00B12CF0" w:rsidRDefault="009F259D" w:rsidP="00B12CF0">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123. </w:t>
      </w:r>
      <w:r w:rsidR="00B12CF0" w:rsidRPr="00B12CF0">
        <w:rPr>
          <w:rFonts w:ascii="Arial" w:eastAsia="Times New Roman" w:hAnsi="Arial" w:cs="Arial"/>
          <w:color w:val="000000"/>
          <w:sz w:val="24"/>
          <w:szCs w:val="24"/>
        </w:rPr>
        <w:t>From the original position, D and B move one and half-length of sides, clockwise and anticlockwise respectively. Which one of the following statement is true?</w:t>
      </w:r>
    </w:p>
    <w:p w:rsidR="00B12CF0" w:rsidRPr="00B12CF0" w:rsidRDefault="00B12CF0" w:rsidP="00B12CF0">
      <w:pPr>
        <w:shd w:val="clear" w:color="auto" w:fill="FFFFFF"/>
        <w:spacing w:after="0" w:line="240" w:lineRule="auto"/>
        <w:textAlignment w:val="baseline"/>
        <w:rPr>
          <w:rFonts w:ascii="Arial" w:eastAsia="Times New Roman" w:hAnsi="Arial" w:cs="Arial"/>
          <w:color w:val="000000"/>
          <w:sz w:val="24"/>
          <w:szCs w:val="24"/>
        </w:rPr>
      </w:pPr>
      <w:r w:rsidRPr="00B12CF0">
        <w:rPr>
          <w:rFonts w:ascii="Arial" w:eastAsia="Times New Roman" w:hAnsi="Arial" w:cs="Arial"/>
          <w:color w:val="000000"/>
          <w:sz w:val="24"/>
          <w:szCs w:val="24"/>
        </w:rPr>
        <w:t>a) B and D are both at the midpoint between A and C</w:t>
      </w:r>
    </w:p>
    <w:p w:rsidR="00B12CF0" w:rsidRPr="009F259D" w:rsidRDefault="00B12CF0" w:rsidP="00B12CF0">
      <w:pPr>
        <w:shd w:val="clear" w:color="auto" w:fill="FFFFFF"/>
        <w:spacing w:after="0" w:line="240" w:lineRule="auto"/>
        <w:textAlignment w:val="baseline"/>
        <w:rPr>
          <w:ins w:id="1" w:author="Unknown"/>
          <w:rFonts w:ascii="Arial" w:eastAsia="Times New Roman" w:hAnsi="Arial" w:cs="Arial"/>
          <w:color w:val="000000" w:themeColor="text1"/>
          <w:sz w:val="24"/>
          <w:szCs w:val="24"/>
        </w:rPr>
      </w:pPr>
      <w:ins w:id="2" w:author="Unknown">
        <w:r w:rsidRPr="009F259D">
          <w:rPr>
            <w:rFonts w:ascii="Arial" w:eastAsia="Times New Roman" w:hAnsi="Arial" w:cs="Arial"/>
            <w:color w:val="000000" w:themeColor="text1"/>
            <w:sz w:val="24"/>
            <w:szCs w:val="24"/>
          </w:rPr>
          <w:t>b) D is the midpoint between original position of A and C and B is at the corner originally occupied by C. is</w:t>
        </w:r>
      </w:ins>
    </w:p>
    <w:p w:rsidR="00B12CF0" w:rsidRPr="009F259D" w:rsidRDefault="00B12CF0" w:rsidP="00B12CF0">
      <w:pPr>
        <w:shd w:val="clear" w:color="auto" w:fill="FFFFFF"/>
        <w:spacing w:after="0" w:line="240" w:lineRule="auto"/>
        <w:textAlignment w:val="baseline"/>
        <w:rPr>
          <w:ins w:id="3" w:author="Unknown"/>
          <w:rFonts w:ascii="Arial" w:eastAsia="Times New Roman" w:hAnsi="Arial" w:cs="Arial"/>
          <w:color w:val="000000" w:themeColor="text1"/>
          <w:sz w:val="24"/>
          <w:szCs w:val="24"/>
        </w:rPr>
      </w:pPr>
      <w:ins w:id="4" w:author="Unknown">
        <w:r w:rsidRPr="009F259D">
          <w:rPr>
            <w:rFonts w:ascii="Arial" w:eastAsia="Times New Roman" w:hAnsi="Arial" w:cs="Arial"/>
            <w:color w:val="000000" w:themeColor="text1"/>
            <w:sz w:val="24"/>
            <w:szCs w:val="24"/>
          </w:rPr>
          <w:t>c) B is the midpoint between original position of A and D is at the midpoint between original positions of B and C</w:t>
        </w:r>
      </w:ins>
    </w:p>
    <w:p w:rsidR="00B12CF0" w:rsidRPr="009F259D" w:rsidRDefault="00B12CF0" w:rsidP="00B12CF0">
      <w:pPr>
        <w:shd w:val="clear" w:color="auto" w:fill="FFFFFF"/>
        <w:spacing w:after="0" w:line="240" w:lineRule="auto"/>
        <w:textAlignment w:val="baseline"/>
        <w:rPr>
          <w:ins w:id="5" w:author="Unknown"/>
          <w:rFonts w:ascii="Arial" w:eastAsia="Times New Roman" w:hAnsi="Arial" w:cs="Arial"/>
          <w:color w:val="000000" w:themeColor="text1"/>
          <w:sz w:val="24"/>
          <w:szCs w:val="24"/>
        </w:rPr>
      </w:pPr>
      <w:ins w:id="6" w:author="Unknown">
        <w:r w:rsidRPr="009F259D">
          <w:rPr>
            <w:rFonts w:ascii="Arial" w:eastAsia="Times New Roman" w:hAnsi="Arial" w:cs="Arial"/>
            <w:color w:val="000000" w:themeColor="text1"/>
            <w:sz w:val="24"/>
            <w:szCs w:val="24"/>
          </w:rPr>
          <w:t xml:space="preserve">d) B is at the midpoint between A and C and D </w:t>
        </w:r>
        <w:proofErr w:type="gramStart"/>
        <w:r w:rsidRPr="009F259D">
          <w:rPr>
            <w:rFonts w:ascii="Arial" w:eastAsia="Times New Roman" w:hAnsi="Arial" w:cs="Arial"/>
            <w:color w:val="000000" w:themeColor="text1"/>
            <w:sz w:val="24"/>
            <w:szCs w:val="24"/>
          </w:rPr>
          <w:t>is</w:t>
        </w:r>
        <w:proofErr w:type="gramEnd"/>
        <w:r w:rsidRPr="009F259D">
          <w:rPr>
            <w:rFonts w:ascii="Arial" w:eastAsia="Times New Roman" w:hAnsi="Arial" w:cs="Arial"/>
            <w:color w:val="000000" w:themeColor="text1"/>
            <w:sz w:val="24"/>
            <w:szCs w:val="24"/>
          </w:rPr>
          <w:t xml:space="preserve"> at the midpoint between original positions of B and C.</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7" w:author="Unknown"/>
          <w:rFonts w:ascii="Arial" w:eastAsia="Times New Roman" w:hAnsi="Arial" w:cs="Arial"/>
          <w:color w:val="000000" w:themeColor="text1"/>
          <w:sz w:val="24"/>
          <w:szCs w:val="24"/>
        </w:rPr>
      </w:pPr>
      <w:proofErr w:type="spellStart"/>
      <w:ins w:id="8"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c</w:t>
        </w:r>
      </w:ins>
    </w:p>
    <w:p w:rsidR="00B12CF0" w:rsidRPr="009F259D" w:rsidRDefault="00B12CF0" w:rsidP="00B12CF0">
      <w:pPr>
        <w:shd w:val="clear" w:color="auto" w:fill="FFFFFF"/>
        <w:spacing w:after="0" w:line="240" w:lineRule="auto"/>
        <w:textAlignment w:val="baseline"/>
        <w:rPr>
          <w:ins w:id="9" w:author="Unknown"/>
          <w:rFonts w:ascii="Arial" w:eastAsia="Times New Roman" w:hAnsi="Arial" w:cs="Arial"/>
          <w:color w:val="000000" w:themeColor="text1"/>
          <w:sz w:val="24"/>
          <w:szCs w:val="24"/>
        </w:rPr>
      </w:pPr>
    </w:p>
    <w:p w:rsidR="00B12CF0" w:rsidRPr="009F259D" w:rsidRDefault="00BF545C" w:rsidP="00B12CF0">
      <w:pPr>
        <w:shd w:val="clear" w:color="auto" w:fill="FFFFFF"/>
        <w:spacing w:after="0" w:line="240" w:lineRule="auto"/>
        <w:textAlignment w:val="baseline"/>
        <w:rPr>
          <w:ins w:id="10" w:author="Unknown"/>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124. </w:t>
      </w:r>
      <w:ins w:id="11" w:author="Unknown">
        <w:r w:rsidR="00B12CF0" w:rsidRPr="009F259D">
          <w:rPr>
            <w:rFonts w:ascii="Arial" w:eastAsia="Times New Roman" w:hAnsi="Arial" w:cs="Arial"/>
            <w:color w:val="000000" w:themeColor="text1"/>
            <w:sz w:val="24"/>
            <w:szCs w:val="24"/>
          </w:rPr>
          <w:t xml:space="preserve">The town of </w:t>
        </w:r>
        <w:proofErr w:type="spellStart"/>
        <w:r w:rsidR="00B12CF0" w:rsidRPr="009F259D">
          <w:rPr>
            <w:rFonts w:ascii="Arial" w:eastAsia="Times New Roman" w:hAnsi="Arial" w:cs="Arial"/>
            <w:color w:val="000000" w:themeColor="text1"/>
            <w:sz w:val="24"/>
            <w:szCs w:val="24"/>
          </w:rPr>
          <w:t>Paranda</w:t>
        </w:r>
        <w:proofErr w:type="spellEnd"/>
        <w:r w:rsidR="00B12CF0" w:rsidRPr="009F259D">
          <w:rPr>
            <w:rFonts w:ascii="Arial" w:eastAsia="Times New Roman" w:hAnsi="Arial" w:cs="Arial"/>
            <w:color w:val="000000" w:themeColor="text1"/>
            <w:sz w:val="24"/>
            <w:szCs w:val="24"/>
          </w:rPr>
          <w:t xml:space="preserve"> is located on Green </w:t>
        </w:r>
        <w:proofErr w:type="gramStart"/>
        <w:r w:rsidR="00B12CF0" w:rsidRPr="009F259D">
          <w:rPr>
            <w:rFonts w:ascii="Arial" w:eastAsia="Times New Roman" w:hAnsi="Arial" w:cs="Arial"/>
            <w:color w:val="000000" w:themeColor="text1"/>
            <w:sz w:val="24"/>
            <w:szCs w:val="24"/>
          </w:rPr>
          <w:t>lake</w:t>
        </w:r>
        <w:proofErr w:type="gramEnd"/>
        <w:r w:rsidR="00B12CF0" w:rsidRPr="009F259D">
          <w:rPr>
            <w:rFonts w:ascii="Arial" w:eastAsia="Times New Roman" w:hAnsi="Arial" w:cs="Arial"/>
            <w:color w:val="000000" w:themeColor="text1"/>
            <w:sz w:val="24"/>
            <w:szCs w:val="24"/>
          </w:rPr>
          <w:t xml:space="preserve">. </w:t>
        </w:r>
        <w:proofErr w:type="gramStart"/>
        <w:r w:rsidR="00B12CF0" w:rsidRPr="009F259D">
          <w:rPr>
            <w:rFonts w:ascii="Arial" w:eastAsia="Times New Roman" w:hAnsi="Arial" w:cs="Arial"/>
            <w:color w:val="000000" w:themeColor="text1"/>
            <w:sz w:val="24"/>
            <w:szCs w:val="24"/>
          </w:rPr>
          <w:t xml:space="preserve">The town of </w:t>
        </w:r>
        <w:proofErr w:type="spellStart"/>
        <w:r w:rsidR="00B12CF0" w:rsidRPr="009F259D">
          <w:rPr>
            <w:rFonts w:ascii="Arial" w:eastAsia="Times New Roman" w:hAnsi="Arial" w:cs="Arial"/>
            <w:color w:val="000000" w:themeColor="text1"/>
            <w:sz w:val="24"/>
            <w:szCs w:val="24"/>
          </w:rPr>
          <w:t>Akram</w:t>
        </w:r>
        <w:proofErr w:type="spellEnd"/>
        <w:r w:rsidR="00B12CF0" w:rsidRPr="009F259D">
          <w:rPr>
            <w:rFonts w:ascii="Arial" w:eastAsia="Times New Roman" w:hAnsi="Arial" w:cs="Arial"/>
            <w:color w:val="000000" w:themeColor="text1"/>
            <w:sz w:val="24"/>
            <w:szCs w:val="24"/>
          </w:rPr>
          <w:t xml:space="preserve"> but West of </w:t>
        </w:r>
        <w:proofErr w:type="spellStart"/>
        <w:r w:rsidR="00B12CF0" w:rsidRPr="009F259D">
          <w:rPr>
            <w:rFonts w:ascii="Arial" w:eastAsia="Times New Roman" w:hAnsi="Arial" w:cs="Arial"/>
            <w:color w:val="000000" w:themeColor="text1"/>
            <w:sz w:val="24"/>
            <w:szCs w:val="24"/>
          </w:rPr>
          <w:t>Paranda</w:t>
        </w:r>
        <w:proofErr w:type="spellEnd"/>
        <w:r w:rsidR="00B12CF0" w:rsidRPr="009F259D">
          <w:rPr>
            <w:rFonts w:ascii="Arial" w:eastAsia="Times New Roman" w:hAnsi="Arial" w:cs="Arial"/>
            <w:color w:val="000000" w:themeColor="text1"/>
            <w:sz w:val="24"/>
            <w:szCs w:val="24"/>
          </w:rPr>
          <w:t>.</w:t>
        </w:r>
        <w:proofErr w:type="gramEnd"/>
        <w:r w:rsidR="00B12CF0" w:rsidRPr="009F259D">
          <w:rPr>
            <w:rFonts w:ascii="Arial" w:eastAsia="Times New Roman" w:hAnsi="Arial" w:cs="Arial"/>
            <w:color w:val="000000" w:themeColor="text1"/>
            <w:sz w:val="24"/>
            <w:szCs w:val="24"/>
          </w:rPr>
          <w:t xml:space="preserve"> </w:t>
        </w:r>
        <w:proofErr w:type="spellStart"/>
        <w:r w:rsidR="00B12CF0" w:rsidRPr="009F259D">
          <w:rPr>
            <w:rFonts w:ascii="Arial" w:eastAsia="Times New Roman" w:hAnsi="Arial" w:cs="Arial"/>
            <w:color w:val="000000" w:themeColor="text1"/>
            <w:sz w:val="24"/>
            <w:szCs w:val="24"/>
          </w:rPr>
          <w:t>Tokhanda</w:t>
        </w:r>
        <w:proofErr w:type="spellEnd"/>
        <w:r w:rsidR="00B12CF0" w:rsidRPr="009F259D">
          <w:rPr>
            <w:rFonts w:ascii="Arial" w:eastAsia="Times New Roman" w:hAnsi="Arial" w:cs="Arial"/>
            <w:color w:val="000000" w:themeColor="text1"/>
            <w:sz w:val="24"/>
            <w:szCs w:val="24"/>
          </w:rPr>
          <w:t xml:space="preserve"> is East of </w:t>
        </w:r>
        <w:proofErr w:type="spellStart"/>
        <w:r w:rsidR="00B12CF0" w:rsidRPr="009F259D">
          <w:rPr>
            <w:rFonts w:ascii="Arial" w:eastAsia="Times New Roman" w:hAnsi="Arial" w:cs="Arial"/>
            <w:color w:val="000000" w:themeColor="text1"/>
            <w:sz w:val="24"/>
            <w:szCs w:val="24"/>
          </w:rPr>
          <w:t>Akram</w:t>
        </w:r>
        <w:proofErr w:type="spellEnd"/>
        <w:r w:rsidR="00B12CF0" w:rsidRPr="009F259D">
          <w:rPr>
            <w:rFonts w:ascii="Arial" w:eastAsia="Times New Roman" w:hAnsi="Arial" w:cs="Arial"/>
            <w:color w:val="000000" w:themeColor="text1"/>
            <w:sz w:val="24"/>
            <w:szCs w:val="24"/>
          </w:rPr>
          <w:t xml:space="preserve"> but West of </w:t>
        </w:r>
        <w:proofErr w:type="spellStart"/>
        <w:r w:rsidR="00B12CF0" w:rsidRPr="009F259D">
          <w:rPr>
            <w:rFonts w:ascii="Arial" w:eastAsia="Times New Roman" w:hAnsi="Arial" w:cs="Arial"/>
            <w:color w:val="000000" w:themeColor="text1"/>
            <w:sz w:val="24"/>
            <w:szCs w:val="24"/>
          </w:rPr>
          <w:t>Paranda</w:t>
        </w:r>
        <w:proofErr w:type="spellEnd"/>
        <w:r w:rsidR="00B12CF0" w:rsidRPr="009F259D">
          <w:rPr>
            <w:rFonts w:ascii="Arial" w:eastAsia="Times New Roman" w:hAnsi="Arial" w:cs="Arial"/>
            <w:color w:val="000000" w:themeColor="text1"/>
            <w:sz w:val="24"/>
            <w:szCs w:val="24"/>
          </w:rPr>
          <w:t xml:space="preserve">. </w:t>
        </w:r>
        <w:proofErr w:type="spellStart"/>
        <w:r w:rsidR="00B12CF0" w:rsidRPr="009F259D">
          <w:rPr>
            <w:rFonts w:ascii="Arial" w:eastAsia="Times New Roman" w:hAnsi="Arial" w:cs="Arial"/>
            <w:color w:val="000000" w:themeColor="text1"/>
            <w:sz w:val="24"/>
            <w:szCs w:val="24"/>
          </w:rPr>
          <w:t>Kokran</w:t>
        </w:r>
        <w:proofErr w:type="spellEnd"/>
        <w:r w:rsidR="00B12CF0" w:rsidRPr="009F259D">
          <w:rPr>
            <w:rFonts w:ascii="Arial" w:eastAsia="Times New Roman" w:hAnsi="Arial" w:cs="Arial"/>
            <w:color w:val="000000" w:themeColor="text1"/>
            <w:sz w:val="24"/>
            <w:szCs w:val="24"/>
          </w:rPr>
          <w:t xml:space="preserve"> is East of </w:t>
        </w:r>
        <w:proofErr w:type="spellStart"/>
        <w:r w:rsidR="00B12CF0" w:rsidRPr="009F259D">
          <w:rPr>
            <w:rFonts w:ascii="Arial" w:eastAsia="Times New Roman" w:hAnsi="Arial" w:cs="Arial"/>
            <w:color w:val="000000" w:themeColor="text1"/>
            <w:sz w:val="24"/>
            <w:szCs w:val="24"/>
          </w:rPr>
          <w:t>Bopri</w:t>
        </w:r>
        <w:proofErr w:type="spellEnd"/>
        <w:r w:rsidR="00B12CF0" w:rsidRPr="009F259D">
          <w:rPr>
            <w:rFonts w:ascii="Arial" w:eastAsia="Times New Roman" w:hAnsi="Arial" w:cs="Arial"/>
            <w:color w:val="000000" w:themeColor="text1"/>
            <w:sz w:val="24"/>
            <w:szCs w:val="24"/>
          </w:rPr>
          <w:t xml:space="preserve"> but West of </w:t>
        </w:r>
        <w:proofErr w:type="spellStart"/>
        <w:r w:rsidR="00B12CF0" w:rsidRPr="009F259D">
          <w:rPr>
            <w:rFonts w:ascii="Arial" w:eastAsia="Times New Roman" w:hAnsi="Arial" w:cs="Arial"/>
            <w:color w:val="000000" w:themeColor="text1"/>
            <w:sz w:val="24"/>
            <w:szCs w:val="24"/>
          </w:rPr>
          <w:t>Tokhada</w:t>
        </w:r>
        <w:proofErr w:type="spellEnd"/>
        <w:r w:rsidR="00B12CF0" w:rsidRPr="009F259D">
          <w:rPr>
            <w:rFonts w:ascii="Arial" w:eastAsia="Times New Roman" w:hAnsi="Arial" w:cs="Arial"/>
            <w:color w:val="000000" w:themeColor="text1"/>
            <w:sz w:val="24"/>
            <w:szCs w:val="24"/>
          </w:rPr>
          <w:t xml:space="preserve"> and </w:t>
        </w:r>
        <w:proofErr w:type="spellStart"/>
        <w:r w:rsidR="00B12CF0" w:rsidRPr="009F259D">
          <w:rPr>
            <w:rFonts w:ascii="Arial" w:eastAsia="Times New Roman" w:hAnsi="Arial" w:cs="Arial"/>
            <w:color w:val="000000" w:themeColor="text1"/>
            <w:sz w:val="24"/>
            <w:szCs w:val="24"/>
          </w:rPr>
          <w:t>Akram</w:t>
        </w:r>
        <w:proofErr w:type="spellEnd"/>
        <w:r w:rsidR="00B12CF0" w:rsidRPr="009F259D">
          <w:rPr>
            <w:rFonts w:ascii="Arial" w:eastAsia="Times New Roman" w:hAnsi="Arial" w:cs="Arial"/>
            <w:color w:val="000000" w:themeColor="text1"/>
            <w:sz w:val="24"/>
            <w:szCs w:val="24"/>
          </w:rPr>
          <w:t>. If they are all in the same district, which town is the farthest West?</w:t>
        </w:r>
      </w:ins>
    </w:p>
    <w:p w:rsidR="00B12CF0" w:rsidRPr="009F259D" w:rsidRDefault="00B12CF0" w:rsidP="00B12CF0">
      <w:pPr>
        <w:shd w:val="clear" w:color="auto" w:fill="FFFFFF"/>
        <w:spacing w:after="0" w:line="240" w:lineRule="auto"/>
        <w:textAlignment w:val="baseline"/>
        <w:rPr>
          <w:ins w:id="12" w:author="Unknown"/>
          <w:rFonts w:ascii="Arial" w:eastAsia="Times New Roman" w:hAnsi="Arial" w:cs="Arial"/>
          <w:color w:val="000000" w:themeColor="text1"/>
          <w:sz w:val="24"/>
          <w:szCs w:val="24"/>
        </w:rPr>
      </w:pPr>
      <w:ins w:id="13" w:author="Unknown">
        <w:r w:rsidRPr="009F259D">
          <w:rPr>
            <w:rFonts w:ascii="Arial" w:eastAsia="Times New Roman" w:hAnsi="Arial" w:cs="Arial"/>
            <w:color w:val="000000" w:themeColor="text1"/>
            <w:sz w:val="24"/>
            <w:szCs w:val="24"/>
          </w:rPr>
          <w:t xml:space="preserve">a) </w:t>
        </w:r>
        <w:proofErr w:type="spellStart"/>
        <w:r w:rsidRPr="009F259D">
          <w:rPr>
            <w:rFonts w:ascii="Arial" w:eastAsia="Times New Roman" w:hAnsi="Arial" w:cs="Arial"/>
            <w:color w:val="000000" w:themeColor="text1"/>
            <w:sz w:val="24"/>
            <w:szCs w:val="24"/>
          </w:rPr>
          <w:t>Paranda</w:t>
        </w:r>
        <w:proofErr w:type="spellEnd"/>
      </w:ins>
    </w:p>
    <w:p w:rsidR="00B12CF0" w:rsidRPr="009F259D" w:rsidRDefault="00B12CF0" w:rsidP="00B12CF0">
      <w:pPr>
        <w:shd w:val="clear" w:color="auto" w:fill="FFFFFF"/>
        <w:spacing w:after="0" w:line="240" w:lineRule="auto"/>
        <w:textAlignment w:val="baseline"/>
        <w:rPr>
          <w:ins w:id="14" w:author="Unknown"/>
          <w:rFonts w:ascii="Arial" w:eastAsia="Times New Roman" w:hAnsi="Arial" w:cs="Arial"/>
          <w:color w:val="000000" w:themeColor="text1"/>
          <w:sz w:val="24"/>
          <w:szCs w:val="24"/>
        </w:rPr>
      </w:pPr>
      <w:ins w:id="15" w:author="Unknown">
        <w:r w:rsidRPr="009F259D">
          <w:rPr>
            <w:rFonts w:ascii="Arial" w:eastAsia="Times New Roman" w:hAnsi="Arial" w:cs="Arial"/>
            <w:color w:val="000000" w:themeColor="text1"/>
            <w:sz w:val="24"/>
            <w:szCs w:val="24"/>
          </w:rPr>
          <w:t xml:space="preserve">b) </w:t>
        </w:r>
        <w:proofErr w:type="spellStart"/>
        <w:r w:rsidRPr="009F259D">
          <w:rPr>
            <w:rFonts w:ascii="Arial" w:eastAsia="Times New Roman" w:hAnsi="Arial" w:cs="Arial"/>
            <w:color w:val="000000" w:themeColor="text1"/>
            <w:sz w:val="24"/>
            <w:szCs w:val="24"/>
          </w:rPr>
          <w:t>Bopri</w:t>
        </w:r>
        <w:proofErr w:type="spellEnd"/>
      </w:ins>
    </w:p>
    <w:p w:rsidR="00B12CF0" w:rsidRPr="009F259D" w:rsidRDefault="00B12CF0" w:rsidP="00B12CF0">
      <w:pPr>
        <w:shd w:val="clear" w:color="auto" w:fill="FFFFFF"/>
        <w:spacing w:after="0" w:line="240" w:lineRule="auto"/>
        <w:textAlignment w:val="baseline"/>
        <w:rPr>
          <w:ins w:id="16" w:author="Unknown"/>
          <w:rFonts w:ascii="Arial" w:eastAsia="Times New Roman" w:hAnsi="Arial" w:cs="Arial"/>
          <w:color w:val="000000" w:themeColor="text1"/>
          <w:sz w:val="24"/>
          <w:szCs w:val="24"/>
        </w:rPr>
      </w:pPr>
      <w:ins w:id="17" w:author="Unknown">
        <w:r w:rsidRPr="009F259D">
          <w:rPr>
            <w:rFonts w:ascii="Arial" w:eastAsia="Times New Roman" w:hAnsi="Arial" w:cs="Arial"/>
            <w:color w:val="000000" w:themeColor="text1"/>
            <w:sz w:val="24"/>
            <w:szCs w:val="24"/>
          </w:rPr>
          <w:t xml:space="preserve">c) </w:t>
        </w:r>
        <w:proofErr w:type="spellStart"/>
        <w:r w:rsidRPr="009F259D">
          <w:rPr>
            <w:rFonts w:ascii="Arial" w:eastAsia="Times New Roman" w:hAnsi="Arial" w:cs="Arial"/>
            <w:color w:val="000000" w:themeColor="text1"/>
            <w:sz w:val="24"/>
            <w:szCs w:val="24"/>
          </w:rPr>
          <w:t>Akram</w:t>
        </w:r>
        <w:proofErr w:type="spellEnd"/>
      </w:ins>
    </w:p>
    <w:p w:rsidR="00B12CF0" w:rsidRPr="009F259D" w:rsidRDefault="00B12CF0" w:rsidP="00B12CF0">
      <w:pPr>
        <w:shd w:val="clear" w:color="auto" w:fill="FFFFFF"/>
        <w:spacing w:after="0" w:line="240" w:lineRule="auto"/>
        <w:textAlignment w:val="baseline"/>
        <w:rPr>
          <w:ins w:id="18" w:author="Unknown"/>
          <w:rFonts w:ascii="Arial" w:eastAsia="Times New Roman" w:hAnsi="Arial" w:cs="Arial"/>
          <w:color w:val="000000" w:themeColor="text1"/>
          <w:sz w:val="24"/>
          <w:szCs w:val="24"/>
        </w:rPr>
      </w:pPr>
      <w:ins w:id="19" w:author="Unknown">
        <w:r w:rsidRPr="009F259D">
          <w:rPr>
            <w:rFonts w:ascii="Arial" w:eastAsia="Times New Roman" w:hAnsi="Arial" w:cs="Arial"/>
            <w:color w:val="000000" w:themeColor="text1"/>
            <w:sz w:val="24"/>
            <w:szCs w:val="24"/>
          </w:rPr>
          <w:t xml:space="preserve">d) </w:t>
        </w:r>
        <w:proofErr w:type="spellStart"/>
        <w:r w:rsidRPr="009F259D">
          <w:rPr>
            <w:rFonts w:ascii="Arial" w:eastAsia="Times New Roman" w:hAnsi="Arial" w:cs="Arial"/>
            <w:color w:val="000000" w:themeColor="text1"/>
            <w:sz w:val="24"/>
            <w:szCs w:val="24"/>
          </w:rPr>
          <w:t>Tokhanda</w:t>
        </w:r>
        <w:proofErr w:type="spellEnd"/>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20" w:author="Unknown"/>
          <w:rFonts w:ascii="Arial" w:eastAsia="Times New Roman" w:hAnsi="Arial" w:cs="Arial"/>
          <w:color w:val="000000" w:themeColor="text1"/>
          <w:sz w:val="24"/>
          <w:szCs w:val="24"/>
        </w:rPr>
      </w:pPr>
      <w:proofErr w:type="spellStart"/>
      <w:ins w:id="21"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b</w:t>
        </w:r>
      </w:ins>
    </w:p>
    <w:p w:rsidR="00B12CF0" w:rsidRPr="009F259D" w:rsidRDefault="00B12CF0" w:rsidP="00B12CF0">
      <w:pPr>
        <w:shd w:val="clear" w:color="auto" w:fill="FFFFFF"/>
        <w:spacing w:after="0" w:line="240" w:lineRule="auto"/>
        <w:textAlignment w:val="baseline"/>
        <w:rPr>
          <w:ins w:id="22" w:author="Unknown"/>
          <w:rFonts w:ascii="Arial" w:eastAsia="Times New Roman" w:hAnsi="Arial" w:cs="Arial"/>
          <w:color w:val="000000" w:themeColor="text1"/>
          <w:sz w:val="24"/>
          <w:szCs w:val="24"/>
        </w:rPr>
      </w:pPr>
    </w:p>
    <w:p w:rsidR="00B12CF0" w:rsidRPr="009F259D" w:rsidRDefault="00BF545C" w:rsidP="00B12CF0">
      <w:pPr>
        <w:shd w:val="clear" w:color="auto" w:fill="FFFFFF"/>
        <w:spacing w:after="0" w:line="240" w:lineRule="auto"/>
        <w:textAlignment w:val="baseline"/>
        <w:rPr>
          <w:ins w:id="23" w:author="Unknown"/>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125. </w:t>
      </w:r>
      <w:ins w:id="24" w:author="Unknown">
        <w:r w:rsidR="00B12CF0" w:rsidRPr="009F259D">
          <w:rPr>
            <w:rFonts w:ascii="Arial" w:eastAsia="Times New Roman" w:hAnsi="Arial" w:cs="Arial"/>
            <w:color w:val="000000" w:themeColor="text1"/>
            <w:sz w:val="24"/>
            <w:szCs w:val="24"/>
          </w:rPr>
          <w:t>Ravi travelled 4km straight towards South. He turned left and travelled 6km straight, then turned right and travelled 4km straight. How far is he from the starting point?</w:t>
        </w:r>
      </w:ins>
    </w:p>
    <w:p w:rsidR="00B12CF0" w:rsidRPr="009F259D" w:rsidRDefault="00B12CF0" w:rsidP="00B12CF0">
      <w:pPr>
        <w:shd w:val="clear" w:color="auto" w:fill="FFFFFF"/>
        <w:spacing w:after="0" w:line="240" w:lineRule="auto"/>
        <w:textAlignment w:val="baseline"/>
        <w:rPr>
          <w:ins w:id="25" w:author="Unknown"/>
          <w:rFonts w:ascii="Arial" w:eastAsia="Times New Roman" w:hAnsi="Arial" w:cs="Arial"/>
          <w:color w:val="000000" w:themeColor="text1"/>
          <w:sz w:val="24"/>
          <w:szCs w:val="24"/>
        </w:rPr>
      </w:pPr>
      <w:ins w:id="26" w:author="Unknown">
        <w:r w:rsidRPr="009F259D">
          <w:rPr>
            <w:rFonts w:ascii="Arial" w:eastAsia="Times New Roman" w:hAnsi="Arial" w:cs="Arial"/>
            <w:color w:val="000000" w:themeColor="text1"/>
            <w:sz w:val="24"/>
            <w:szCs w:val="24"/>
          </w:rPr>
          <w:t>a) 8km</w:t>
        </w:r>
      </w:ins>
    </w:p>
    <w:p w:rsidR="00B12CF0" w:rsidRPr="009F259D" w:rsidRDefault="00B12CF0" w:rsidP="00B12CF0">
      <w:pPr>
        <w:shd w:val="clear" w:color="auto" w:fill="FFFFFF"/>
        <w:spacing w:after="0" w:line="240" w:lineRule="auto"/>
        <w:textAlignment w:val="baseline"/>
        <w:rPr>
          <w:ins w:id="27" w:author="Unknown"/>
          <w:rFonts w:ascii="Arial" w:eastAsia="Times New Roman" w:hAnsi="Arial" w:cs="Arial"/>
          <w:color w:val="000000" w:themeColor="text1"/>
          <w:sz w:val="24"/>
          <w:szCs w:val="24"/>
        </w:rPr>
      </w:pPr>
      <w:ins w:id="28" w:author="Unknown">
        <w:r w:rsidRPr="009F259D">
          <w:rPr>
            <w:rFonts w:ascii="Arial" w:eastAsia="Times New Roman" w:hAnsi="Arial" w:cs="Arial"/>
            <w:color w:val="000000" w:themeColor="text1"/>
            <w:sz w:val="24"/>
            <w:szCs w:val="24"/>
          </w:rPr>
          <w:t>b) 10km</w:t>
        </w:r>
      </w:ins>
    </w:p>
    <w:p w:rsidR="00B12CF0" w:rsidRPr="009F259D" w:rsidRDefault="00B12CF0" w:rsidP="00B12CF0">
      <w:pPr>
        <w:shd w:val="clear" w:color="auto" w:fill="FFFFFF"/>
        <w:spacing w:after="0" w:line="240" w:lineRule="auto"/>
        <w:textAlignment w:val="baseline"/>
        <w:rPr>
          <w:ins w:id="29" w:author="Unknown"/>
          <w:rFonts w:ascii="Arial" w:eastAsia="Times New Roman" w:hAnsi="Arial" w:cs="Arial"/>
          <w:color w:val="000000" w:themeColor="text1"/>
          <w:sz w:val="24"/>
          <w:szCs w:val="24"/>
        </w:rPr>
      </w:pPr>
      <w:ins w:id="30" w:author="Unknown">
        <w:r w:rsidRPr="009F259D">
          <w:rPr>
            <w:rFonts w:ascii="Arial" w:eastAsia="Times New Roman" w:hAnsi="Arial" w:cs="Arial"/>
            <w:color w:val="000000" w:themeColor="text1"/>
            <w:sz w:val="24"/>
            <w:szCs w:val="24"/>
          </w:rPr>
          <w:t>c) 12km</w:t>
        </w:r>
      </w:ins>
    </w:p>
    <w:p w:rsidR="00B12CF0" w:rsidRPr="009F259D" w:rsidRDefault="00B12CF0" w:rsidP="00B12CF0">
      <w:pPr>
        <w:shd w:val="clear" w:color="auto" w:fill="FFFFFF"/>
        <w:spacing w:after="0" w:line="240" w:lineRule="auto"/>
        <w:textAlignment w:val="baseline"/>
        <w:rPr>
          <w:ins w:id="31" w:author="Unknown"/>
          <w:rFonts w:ascii="Arial" w:eastAsia="Times New Roman" w:hAnsi="Arial" w:cs="Arial"/>
          <w:color w:val="000000" w:themeColor="text1"/>
          <w:sz w:val="24"/>
          <w:szCs w:val="24"/>
        </w:rPr>
      </w:pPr>
      <w:ins w:id="32" w:author="Unknown">
        <w:r w:rsidRPr="009F259D">
          <w:rPr>
            <w:rFonts w:ascii="Arial" w:eastAsia="Times New Roman" w:hAnsi="Arial" w:cs="Arial"/>
            <w:color w:val="000000" w:themeColor="text1"/>
            <w:sz w:val="24"/>
            <w:szCs w:val="24"/>
          </w:rPr>
          <w:t>d) 18km</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33" w:author="Unknown"/>
          <w:rFonts w:ascii="Arial" w:eastAsia="Times New Roman" w:hAnsi="Arial" w:cs="Arial"/>
          <w:color w:val="000000" w:themeColor="text1"/>
          <w:sz w:val="24"/>
          <w:szCs w:val="24"/>
        </w:rPr>
      </w:pPr>
      <w:proofErr w:type="spellStart"/>
      <w:ins w:id="34"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b</w:t>
        </w:r>
      </w:ins>
    </w:p>
    <w:p w:rsidR="00B12CF0" w:rsidRPr="009F259D" w:rsidRDefault="00B12CF0" w:rsidP="00B12CF0">
      <w:pPr>
        <w:shd w:val="clear" w:color="auto" w:fill="FFFFFF"/>
        <w:spacing w:after="0" w:line="240" w:lineRule="auto"/>
        <w:textAlignment w:val="baseline"/>
        <w:rPr>
          <w:ins w:id="35"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36" w:author="Unknown"/>
          <w:rFonts w:ascii="Arial" w:eastAsia="Times New Roman" w:hAnsi="Arial" w:cs="Arial"/>
          <w:color w:val="000000" w:themeColor="text1"/>
          <w:sz w:val="24"/>
          <w:szCs w:val="24"/>
        </w:rPr>
      </w:pPr>
    </w:p>
    <w:p w:rsidR="00B12CF0" w:rsidRPr="009F259D" w:rsidRDefault="00B12CF0" w:rsidP="00B12CF0">
      <w:pPr>
        <w:spacing w:after="0" w:line="240" w:lineRule="auto"/>
        <w:rPr>
          <w:ins w:id="37" w:author="Unknown"/>
          <w:rFonts w:ascii="Times New Roman" w:eastAsia="Times New Roman" w:hAnsi="Times New Roman" w:cs="Times New Roman"/>
          <w:color w:val="000000" w:themeColor="text1"/>
          <w:sz w:val="24"/>
          <w:szCs w:val="24"/>
        </w:rPr>
      </w:pPr>
    </w:p>
    <w:p w:rsidR="00B12CF0" w:rsidRPr="009F259D" w:rsidRDefault="00B12CF0" w:rsidP="00B12CF0">
      <w:pPr>
        <w:shd w:val="clear" w:color="auto" w:fill="FFFFFF"/>
        <w:spacing w:after="0" w:line="240" w:lineRule="auto"/>
        <w:textAlignment w:val="baseline"/>
        <w:rPr>
          <w:ins w:id="38" w:author="Unknown"/>
          <w:rFonts w:ascii="Arial" w:eastAsia="Times New Roman" w:hAnsi="Arial" w:cs="Arial"/>
          <w:color w:val="000000" w:themeColor="text1"/>
          <w:sz w:val="24"/>
          <w:szCs w:val="24"/>
        </w:rPr>
      </w:pPr>
      <w:ins w:id="39" w:author="Unknown">
        <w:r w:rsidRPr="009F259D">
          <w:rPr>
            <w:rFonts w:ascii="Arial" w:eastAsia="Times New Roman" w:hAnsi="Arial" w:cs="Arial"/>
            <w:color w:val="000000" w:themeColor="text1"/>
            <w:sz w:val="24"/>
            <w:szCs w:val="24"/>
          </w:rPr>
          <w:lastRenderedPageBreak/>
          <w:t xml:space="preserve">Read the following information carefully and then answer the questions based on it. </w:t>
        </w:r>
      </w:ins>
      <w:r w:rsidR="00BF545C">
        <w:rPr>
          <w:rFonts w:ascii="Arial" w:eastAsia="Times New Roman" w:hAnsi="Arial" w:cs="Arial"/>
          <w:color w:val="000000" w:themeColor="text1"/>
          <w:sz w:val="24"/>
          <w:szCs w:val="24"/>
        </w:rPr>
        <w:t xml:space="preserve">125. </w:t>
      </w:r>
      <w:ins w:id="40" w:author="Unknown">
        <w:r w:rsidRPr="009F259D">
          <w:rPr>
            <w:rFonts w:ascii="Arial" w:eastAsia="Times New Roman" w:hAnsi="Arial" w:cs="Arial"/>
            <w:color w:val="000000" w:themeColor="text1"/>
            <w:sz w:val="24"/>
            <w:szCs w:val="24"/>
          </w:rPr>
          <w:t>Seven boys A, B, C, D, E, F and G are standing in a line.</w:t>
        </w:r>
      </w:ins>
    </w:p>
    <w:p w:rsidR="00B12CF0" w:rsidRPr="009F259D" w:rsidRDefault="00B12CF0" w:rsidP="00B12CF0">
      <w:pPr>
        <w:shd w:val="clear" w:color="auto" w:fill="FFFFFF"/>
        <w:spacing w:after="0" w:line="240" w:lineRule="auto"/>
        <w:textAlignment w:val="baseline"/>
        <w:rPr>
          <w:ins w:id="41" w:author="Unknown"/>
          <w:rFonts w:ascii="Arial" w:eastAsia="Times New Roman" w:hAnsi="Arial" w:cs="Arial"/>
          <w:color w:val="000000" w:themeColor="text1"/>
          <w:sz w:val="24"/>
          <w:szCs w:val="24"/>
        </w:rPr>
      </w:pPr>
      <w:ins w:id="42" w:author="Unknown">
        <w:r w:rsidRPr="009F259D">
          <w:rPr>
            <w:rFonts w:ascii="Arial" w:eastAsia="Times New Roman" w:hAnsi="Arial" w:cs="Arial"/>
            <w:color w:val="000000" w:themeColor="text1"/>
            <w:sz w:val="24"/>
            <w:szCs w:val="24"/>
          </w:rPr>
          <w:t>(i)     G is between A and E.</w:t>
        </w:r>
      </w:ins>
    </w:p>
    <w:p w:rsidR="00B12CF0" w:rsidRPr="009F259D" w:rsidRDefault="00B12CF0" w:rsidP="00B12CF0">
      <w:pPr>
        <w:shd w:val="clear" w:color="auto" w:fill="FFFFFF"/>
        <w:spacing w:after="0" w:line="240" w:lineRule="auto"/>
        <w:textAlignment w:val="baseline"/>
        <w:rPr>
          <w:ins w:id="43" w:author="Unknown"/>
          <w:rFonts w:ascii="Arial" w:eastAsia="Times New Roman" w:hAnsi="Arial" w:cs="Arial"/>
          <w:color w:val="000000" w:themeColor="text1"/>
          <w:sz w:val="24"/>
          <w:szCs w:val="24"/>
        </w:rPr>
      </w:pPr>
      <w:ins w:id="44" w:author="Unknown">
        <w:r w:rsidRPr="009F259D">
          <w:rPr>
            <w:rFonts w:ascii="Arial" w:eastAsia="Times New Roman" w:hAnsi="Arial" w:cs="Arial"/>
            <w:color w:val="000000" w:themeColor="text1"/>
            <w:sz w:val="24"/>
            <w:szCs w:val="24"/>
          </w:rPr>
          <w:t>(ii)   F and A have one boy between them.</w:t>
        </w:r>
      </w:ins>
    </w:p>
    <w:p w:rsidR="00B12CF0" w:rsidRPr="009F259D" w:rsidRDefault="00B12CF0" w:rsidP="00B12CF0">
      <w:pPr>
        <w:shd w:val="clear" w:color="auto" w:fill="FFFFFF"/>
        <w:spacing w:after="0" w:line="240" w:lineRule="auto"/>
        <w:textAlignment w:val="baseline"/>
        <w:rPr>
          <w:ins w:id="45" w:author="Unknown"/>
          <w:rFonts w:ascii="Arial" w:eastAsia="Times New Roman" w:hAnsi="Arial" w:cs="Arial"/>
          <w:color w:val="000000" w:themeColor="text1"/>
          <w:sz w:val="24"/>
          <w:szCs w:val="24"/>
        </w:rPr>
      </w:pPr>
      <w:ins w:id="46" w:author="Unknown">
        <w:r w:rsidRPr="009F259D">
          <w:rPr>
            <w:rFonts w:ascii="Arial" w:eastAsia="Times New Roman" w:hAnsi="Arial" w:cs="Arial"/>
            <w:color w:val="000000" w:themeColor="text1"/>
            <w:sz w:val="24"/>
            <w:szCs w:val="24"/>
          </w:rPr>
          <w:t>(iii) E and C have two boys between them.</w:t>
        </w:r>
      </w:ins>
    </w:p>
    <w:p w:rsidR="00B12CF0" w:rsidRPr="009F259D" w:rsidRDefault="00B12CF0" w:rsidP="00B12CF0">
      <w:pPr>
        <w:shd w:val="clear" w:color="auto" w:fill="FFFFFF"/>
        <w:spacing w:after="0" w:line="240" w:lineRule="auto"/>
        <w:textAlignment w:val="baseline"/>
        <w:rPr>
          <w:ins w:id="47" w:author="Unknown"/>
          <w:rFonts w:ascii="Arial" w:eastAsia="Times New Roman" w:hAnsi="Arial" w:cs="Arial"/>
          <w:color w:val="000000" w:themeColor="text1"/>
          <w:sz w:val="24"/>
          <w:szCs w:val="24"/>
        </w:rPr>
      </w:pPr>
      <w:ins w:id="48" w:author="Unknown">
        <w:r w:rsidRPr="009F259D">
          <w:rPr>
            <w:rFonts w:ascii="Arial" w:eastAsia="Times New Roman" w:hAnsi="Arial" w:cs="Arial"/>
            <w:color w:val="000000" w:themeColor="text1"/>
            <w:sz w:val="24"/>
            <w:szCs w:val="24"/>
          </w:rPr>
          <w:t>(iv)  D is to the immediate right of F</w:t>
        </w:r>
      </w:ins>
    </w:p>
    <w:p w:rsidR="00B12CF0" w:rsidRPr="009F259D" w:rsidRDefault="00B12CF0" w:rsidP="00B12CF0">
      <w:pPr>
        <w:shd w:val="clear" w:color="auto" w:fill="FFFFFF"/>
        <w:spacing w:after="0" w:line="240" w:lineRule="auto"/>
        <w:textAlignment w:val="baseline"/>
        <w:rPr>
          <w:ins w:id="49" w:author="Unknown"/>
          <w:rFonts w:ascii="Arial" w:eastAsia="Times New Roman" w:hAnsi="Arial" w:cs="Arial"/>
          <w:color w:val="000000" w:themeColor="text1"/>
          <w:sz w:val="24"/>
          <w:szCs w:val="24"/>
        </w:rPr>
      </w:pPr>
      <w:ins w:id="50" w:author="Unknown">
        <w:r w:rsidRPr="009F259D">
          <w:rPr>
            <w:rFonts w:ascii="Arial" w:eastAsia="Times New Roman" w:hAnsi="Arial" w:cs="Arial"/>
            <w:color w:val="000000" w:themeColor="text1"/>
            <w:sz w:val="24"/>
            <w:szCs w:val="24"/>
          </w:rPr>
          <w:t>(v)    C and B have three boys between them.</w:t>
        </w:r>
        <w:r w:rsidRPr="009F259D">
          <w:rPr>
            <w:rFonts w:ascii="Arial" w:eastAsia="Times New Roman" w:hAnsi="Arial" w:cs="Arial"/>
            <w:color w:val="000000" w:themeColor="text1"/>
            <w:sz w:val="24"/>
            <w:szCs w:val="24"/>
          </w:rPr>
          <w:br/>
        </w:r>
        <w:r w:rsidRPr="009F259D">
          <w:rPr>
            <w:rFonts w:ascii="Arial" w:eastAsia="Times New Roman" w:hAnsi="Arial" w:cs="Arial"/>
            <w:color w:val="000000" w:themeColor="text1"/>
            <w:sz w:val="24"/>
            <w:szCs w:val="24"/>
          </w:rPr>
          <w:br/>
          <w:t>Who is second from left?</w:t>
        </w:r>
        <w:r w:rsidRPr="009F259D">
          <w:rPr>
            <w:rFonts w:ascii="Arial" w:eastAsia="Times New Roman" w:hAnsi="Arial" w:cs="Arial"/>
            <w:color w:val="000000" w:themeColor="text1"/>
            <w:sz w:val="24"/>
            <w:szCs w:val="24"/>
          </w:rPr>
          <w:br/>
          <w:t>a)   C</w:t>
        </w:r>
        <w:r w:rsidRPr="009F259D">
          <w:rPr>
            <w:rFonts w:ascii="Arial" w:eastAsia="Times New Roman" w:hAnsi="Arial" w:cs="Arial"/>
            <w:color w:val="000000" w:themeColor="text1"/>
            <w:sz w:val="24"/>
            <w:szCs w:val="24"/>
          </w:rPr>
          <w:br/>
          <w:t>b)   G</w:t>
        </w:r>
        <w:r w:rsidRPr="009F259D">
          <w:rPr>
            <w:rFonts w:ascii="Arial" w:eastAsia="Times New Roman" w:hAnsi="Arial" w:cs="Arial"/>
            <w:color w:val="000000" w:themeColor="text1"/>
            <w:sz w:val="24"/>
            <w:szCs w:val="24"/>
          </w:rPr>
          <w:br/>
          <w:t>c)    E</w:t>
        </w:r>
        <w:r w:rsidRPr="009F259D">
          <w:rPr>
            <w:rFonts w:ascii="Arial" w:eastAsia="Times New Roman" w:hAnsi="Arial" w:cs="Arial"/>
            <w:color w:val="000000" w:themeColor="text1"/>
            <w:sz w:val="24"/>
            <w:szCs w:val="24"/>
          </w:rPr>
          <w:br/>
          <w:t>d)   </w:t>
        </w:r>
        <w:proofErr w:type="gramStart"/>
        <w:r w:rsidRPr="009F259D">
          <w:rPr>
            <w:rFonts w:ascii="Arial" w:eastAsia="Times New Roman" w:hAnsi="Arial" w:cs="Arial"/>
            <w:color w:val="000000" w:themeColor="text1"/>
            <w:sz w:val="24"/>
            <w:szCs w:val="24"/>
          </w:rPr>
          <w:t>A</w:t>
        </w:r>
        <w:proofErr w:type="gramEnd"/>
        <w:r w:rsidRPr="009F259D">
          <w:rPr>
            <w:rFonts w:ascii="Arial" w:eastAsia="Times New Roman" w:hAnsi="Arial" w:cs="Arial"/>
            <w:color w:val="000000" w:themeColor="text1"/>
            <w:sz w:val="24"/>
            <w:szCs w:val="24"/>
          </w:rPr>
          <w:br/>
        </w:r>
        <w:r w:rsidRPr="009F259D">
          <w:rPr>
            <w:rFonts w:ascii="Arial" w:eastAsia="Times New Roman" w:hAnsi="Arial" w:cs="Arial"/>
            <w:color w:val="000000" w:themeColor="text1"/>
            <w:sz w:val="24"/>
            <w:szCs w:val="24"/>
          </w:rPr>
          <w:br/>
        </w:r>
        <w:proofErr w:type="spellStart"/>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c</w:t>
        </w:r>
      </w:ins>
    </w:p>
    <w:p w:rsidR="00B12CF0" w:rsidRPr="009F259D" w:rsidRDefault="00B12CF0" w:rsidP="00B12CF0">
      <w:pPr>
        <w:shd w:val="clear" w:color="auto" w:fill="FFFFFF"/>
        <w:spacing w:after="0" w:line="240" w:lineRule="auto"/>
        <w:textAlignment w:val="baseline"/>
        <w:rPr>
          <w:ins w:id="51" w:author="Unknown"/>
          <w:rFonts w:ascii="Arial" w:eastAsia="Times New Roman" w:hAnsi="Arial" w:cs="Arial"/>
          <w:color w:val="000000" w:themeColor="text1"/>
          <w:sz w:val="24"/>
          <w:szCs w:val="24"/>
        </w:rPr>
      </w:pPr>
      <w:ins w:id="52" w:author="Unknown">
        <w:r w:rsidRPr="009F259D">
          <w:rPr>
            <w:rFonts w:ascii="Arial" w:eastAsia="Times New Roman" w:hAnsi="Arial" w:cs="Arial"/>
            <w:color w:val="000000" w:themeColor="text1"/>
            <w:sz w:val="24"/>
            <w:szCs w:val="24"/>
          </w:rPr>
          <w:br/>
          <w:t>C is standing between</w:t>
        </w:r>
        <w:r w:rsidRPr="009F259D">
          <w:rPr>
            <w:rFonts w:ascii="Arial" w:eastAsia="Times New Roman" w:hAnsi="Arial" w:cs="Arial"/>
            <w:color w:val="000000" w:themeColor="text1"/>
            <w:sz w:val="24"/>
            <w:szCs w:val="24"/>
          </w:rPr>
          <w:br/>
          <w:t>a)   A and F</w:t>
        </w:r>
      </w:ins>
    </w:p>
    <w:p w:rsidR="00B12CF0" w:rsidRPr="009F259D" w:rsidRDefault="00B12CF0" w:rsidP="00B12CF0">
      <w:pPr>
        <w:shd w:val="clear" w:color="auto" w:fill="FFFFFF"/>
        <w:spacing w:after="0" w:line="240" w:lineRule="auto"/>
        <w:textAlignment w:val="baseline"/>
        <w:rPr>
          <w:ins w:id="53" w:author="Unknown"/>
          <w:rFonts w:ascii="Arial" w:eastAsia="Times New Roman" w:hAnsi="Arial" w:cs="Arial"/>
          <w:color w:val="000000" w:themeColor="text1"/>
          <w:sz w:val="24"/>
          <w:szCs w:val="24"/>
        </w:rPr>
      </w:pPr>
      <w:ins w:id="54" w:author="Unknown">
        <w:r w:rsidRPr="009F259D">
          <w:rPr>
            <w:rFonts w:ascii="Arial" w:eastAsia="Times New Roman" w:hAnsi="Arial" w:cs="Arial"/>
            <w:color w:val="000000" w:themeColor="text1"/>
            <w:sz w:val="24"/>
            <w:szCs w:val="24"/>
          </w:rPr>
          <w:t>b)   D and G</w:t>
        </w:r>
      </w:ins>
    </w:p>
    <w:p w:rsidR="00B12CF0" w:rsidRPr="009F259D" w:rsidRDefault="00B12CF0" w:rsidP="00B12CF0">
      <w:pPr>
        <w:shd w:val="clear" w:color="auto" w:fill="FFFFFF"/>
        <w:spacing w:after="0" w:line="240" w:lineRule="auto"/>
        <w:textAlignment w:val="baseline"/>
        <w:rPr>
          <w:ins w:id="55" w:author="Unknown"/>
          <w:rFonts w:ascii="Arial" w:eastAsia="Times New Roman" w:hAnsi="Arial" w:cs="Arial"/>
          <w:color w:val="000000" w:themeColor="text1"/>
          <w:sz w:val="24"/>
          <w:szCs w:val="24"/>
        </w:rPr>
      </w:pPr>
      <w:ins w:id="56" w:author="Unknown">
        <w:r w:rsidRPr="009F259D">
          <w:rPr>
            <w:rFonts w:ascii="Arial" w:eastAsia="Times New Roman" w:hAnsi="Arial" w:cs="Arial"/>
            <w:color w:val="000000" w:themeColor="text1"/>
            <w:sz w:val="24"/>
            <w:szCs w:val="24"/>
          </w:rPr>
          <w:t>c)    A and D</w:t>
        </w:r>
      </w:ins>
    </w:p>
    <w:p w:rsidR="00B12CF0" w:rsidRPr="009F259D" w:rsidRDefault="00B12CF0" w:rsidP="00B12CF0">
      <w:pPr>
        <w:shd w:val="clear" w:color="auto" w:fill="FFFFFF"/>
        <w:spacing w:after="0" w:line="240" w:lineRule="auto"/>
        <w:textAlignment w:val="baseline"/>
        <w:rPr>
          <w:ins w:id="57" w:author="Unknown"/>
          <w:rFonts w:ascii="Arial" w:eastAsia="Times New Roman" w:hAnsi="Arial" w:cs="Arial"/>
          <w:color w:val="000000" w:themeColor="text1"/>
          <w:sz w:val="24"/>
          <w:szCs w:val="24"/>
        </w:rPr>
      </w:pPr>
      <w:ins w:id="58" w:author="Unknown">
        <w:r w:rsidRPr="009F259D">
          <w:rPr>
            <w:rFonts w:ascii="Arial" w:eastAsia="Times New Roman" w:hAnsi="Arial" w:cs="Arial"/>
            <w:color w:val="000000" w:themeColor="text1"/>
            <w:sz w:val="24"/>
            <w:szCs w:val="24"/>
          </w:rPr>
          <w:t>d)   F and G</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59" w:author="Unknown"/>
          <w:rFonts w:ascii="Arial" w:eastAsia="Times New Roman" w:hAnsi="Arial" w:cs="Arial"/>
          <w:color w:val="000000" w:themeColor="text1"/>
          <w:sz w:val="24"/>
          <w:szCs w:val="24"/>
        </w:rPr>
      </w:pPr>
      <w:proofErr w:type="spellStart"/>
      <w:ins w:id="60"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a</w:t>
        </w:r>
      </w:ins>
    </w:p>
    <w:p w:rsidR="00B12CF0" w:rsidRPr="009F259D" w:rsidRDefault="00B12CF0" w:rsidP="00B12CF0">
      <w:pPr>
        <w:shd w:val="clear" w:color="auto" w:fill="FFFFFF"/>
        <w:spacing w:after="0" w:line="240" w:lineRule="auto"/>
        <w:textAlignment w:val="baseline"/>
        <w:rPr>
          <w:ins w:id="61"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62" w:author="Unknown"/>
          <w:rFonts w:ascii="Arial" w:eastAsia="Times New Roman" w:hAnsi="Arial" w:cs="Arial"/>
          <w:color w:val="000000" w:themeColor="text1"/>
          <w:sz w:val="24"/>
          <w:szCs w:val="24"/>
        </w:rPr>
      </w:pPr>
    </w:p>
    <w:p w:rsidR="00B12CF0" w:rsidRPr="009F259D" w:rsidRDefault="00BF545C" w:rsidP="00B12CF0">
      <w:pPr>
        <w:shd w:val="clear" w:color="auto" w:fill="FFFFFF"/>
        <w:spacing w:after="0" w:line="240" w:lineRule="auto"/>
        <w:textAlignment w:val="baseline"/>
        <w:rPr>
          <w:ins w:id="63" w:author="Unknown"/>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126. </w:t>
      </w:r>
      <w:ins w:id="64" w:author="Unknown">
        <w:r w:rsidR="00B12CF0" w:rsidRPr="009F259D">
          <w:rPr>
            <w:rFonts w:ascii="Arial" w:eastAsia="Times New Roman" w:hAnsi="Arial" w:cs="Arial"/>
            <w:color w:val="000000" w:themeColor="text1"/>
            <w:sz w:val="24"/>
            <w:szCs w:val="24"/>
          </w:rPr>
          <w:t> Read the following information and answer the questions based on it.</w:t>
        </w:r>
      </w:ins>
    </w:p>
    <w:p w:rsidR="00B12CF0" w:rsidRPr="009F259D" w:rsidRDefault="00B12CF0" w:rsidP="00B12CF0">
      <w:pPr>
        <w:shd w:val="clear" w:color="auto" w:fill="FFFFFF"/>
        <w:spacing w:after="0" w:line="240" w:lineRule="auto"/>
        <w:textAlignment w:val="baseline"/>
        <w:rPr>
          <w:ins w:id="65" w:author="Unknown"/>
          <w:rFonts w:ascii="Arial" w:eastAsia="Times New Roman" w:hAnsi="Arial" w:cs="Arial"/>
          <w:color w:val="000000" w:themeColor="text1"/>
          <w:sz w:val="24"/>
          <w:szCs w:val="24"/>
        </w:rPr>
      </w:pPr>
      <w:ins w:id="66" w:author="Unknown">
        <w:r w:rsidRPr="009F259D">
          <w:rPr>
            <w:rFonts w:ascii="Arial" w:eastAsia="Times New Roman" w:hAnsi="Arial" w:cs="Arial"/>
            <w:color w:val="000000" w:themeColor="text1"/>
            <w:sz w:val="24"/>
            <w:szCs w:val="24"/>
          </w:rPr>
          <w:t> Ten students A, B, C, D, E, F, G, H, I and J are sitting in a row facing west.</w:t>
        </w:r>
      </w:ins>
    </w:p>
    <w:p w:rsidR="00B12CF0" w:rsidRPr="009F259D" w:rsidRDefault="00B12CF0" w:rsidP="00B12CF0">
      <w:pPr>
        <w:shd w:val="clear" w:color="auto" w:fill="FFFFFF"/>
        <w:spacing w:after="0" w:line="240" w:lineRule="auto"/>
        <w:textAlignment w:val="baseline"/>
        <w:rPr>
          <w:ins w:id="67" w:author="Unknown"/>
          <w:rFonts w:ascii="Arial" w:eastAsia="Times New Roman" w:hAnsi="Arial" w:cs="Arial"/>
          <w:color w:val="000000" w:themeColor="text1"/>
          <w:sz w:val="24"/>
          <w:szCs w:val="24"/>
        </w:rPr>
      </w:pPr>
      <w:ins w:id="68" w:author="Unknown">
        <w:r w:rsidRPr="009F259D">
          <w:rPr>
            <w:rFonts w:ascii="Arial" w:eastAsia="Times New Roman" w:hAnsi="Arial" w:cs="Arial"/>
            <w:color w:val="000000" w:themeColor="text1"/>
            <w:sz w:val="24"/>
            <w:szCs w:val="24"/>
          </w:rPr>
          <w:t>(i)     B and F are not sitting on either of the edges.</w:t>
        </w:r>
      </w:ins>
    </w:p>
    <w:p w:rsidR="00B12CF0" w:rsidRPr="009F259D" w:rsidRDefault="00B12CF0" w:rsidP="00B12CF0">
      <w:pPr>
        <w:shd w:val="clear" w:color="auto" w:fill="FFFFFF"/>
        <w:spacing w:after="0" w:line="240" w:lineRule="auto"/>
        <w:textAlignment w:val="baseline"/>
        <w:rPr>
          <w:ins w:id="69" w:author="Unknown"/>
          <w:rFonts w:ascii="Arial" w:eastAsia="Times New Roman" w:hAnsi="Arial" w:cs="Arial"/>
          <w:color w:val="000000" w:themeColor="text1"/>
          <w:sz w:val="24"/>
          <w:szCs w:val="24"/>
        </w:rPr>
      </w:pPr>
      <w:ins w:id="70" w:author="Unknown">
        <w:r w:rsidRPr="009F259D">
          <w:rPr>
            <w:rFonts w:ascii="Arial" w:eastAsia="Times New Roman" w:hAnsi="Arial" w:cs="Arial"/>
            <w:color w:val="000000" w:themeColor="text1"/>
            <w:sz w:val="24"/>
            <w:szCs w:val="24"/>
          </w:rPr>
          <w:t>(ii)  G is sitting to the left of D and H is sitting to the right of J.</w:t>
        </w:r>
      </w:ins>
    </w:p>
    <w:p w:rsidR="00B12CF0" w:rsidRPr="009F259D" w:rsidRDefault="00B12CF0" w:rsidP="00B12CF0">
      <w:pPr>
        <w:shd w:val="clear" w:color="auto" w:fill="FFFFFF"/>
        <w:spacing w:after="0" w:line="240" w:lineRule="auto"/>
        <w:textAlignment w:val="baseline"/>
        <w:rPr>
          <w:ins w:id="71" w:author="Unknown"/>
          <w:rFonts w:ascii="Arial" w:eastAsia="Times New Roman" w:hAnsi="Arial" w:cs="Arial"/>
          <w:color w:val="000000" w:themeColor="text1"/>
          <w:sz w:val="24"/>
          <w:szCs w:val="24"/>
        </w:rPr>
      </w:pPr>
      <w:ins w:id="72" w:author="Unknown">
        <w:r w:rsidRPr="009F259D">
          <w:rPr>
            <w:rFonts w:ascii="Arial" w:eastAsia="Times New Roman" w:hAnsi="Arial" w:cs="Arial"/>
            <w:color w:val="000000" w:themeColor="text1"/>
            <w:sz w:val="24"/>
            <w:szCs w:val="24"/>
          </w:rPr>
          <w:t>(iii)There are four persons between E and A.</w:t>
        </w:r>
      </w:ins>
    </w:p>
    <w:p w:rsidR="00B12CF0" w:rsidRPr="009F259D" w:rsidRDefault="00B12CF0" w:rsidP="00B12CF0">
      <w:pPr>
        <w:shd w:val="clear" w:color="auto" w:fill="FFFFFF"/>
        <w:spacing w:after="0" w:line="240" w:lineRule="auto"/>
        <w:textAlignment w:val="baseline"/>
        <w:rPr>
          <w:ins w:id="73" w:author="Unknown"/>
          <w:rFonts w:ascii="Arial" w:eastAsia="Times New Roman" w:hAnsi="Arial" w:cs="Arial"/>
          <w:color w:val="000000" w:themeColor="text1"/>
          <w:sz w:val="24"/>
          <w:szCs w:val="24"/>
        </w:rPr>
      </w:pPr>
      <w:proofErr w:type="gramStart"/>
      <w:ins w:id="74" w:author="Unknown">
        <w:r w:rsidRPr="009F259D">
          <w:rPr>
            <w:rFonts w:ascii="Arial" w:eastAsia="Times New Roman" w:hAnsi="Arial" w:cs="Arial"/>
            <w:color w:val="000000" w:themeColor="text1"/>
            <w:sz w:val="24"/>
            <w:szCs w:val="24"/>
          </w:rPr>
          <w:t>(iv)</w:t>
        </w:r>
        <w:proofErr w:type="gramEnd"/>
        <w:r w:rsidRPr="009F259D">
          <w:rPr>
            <w:rFonts w:ascii="Arial" w:eastAsia="Times New Roman" w:hAnsi="Arial" w:cs="Arial"/>
            <w:color w:val="000000" w:themeColor="text1"/>
            <w:sz w:val="24"/>
            <w:szCs w:val="24"/>
          </w:rPr>
          <w:t xml:space="preserve">I </w:t>
        </w:r>
        <w:proofErr w:type="gramStart"/>
        <w:r w:rsidRPr="009F259D">
          <w:rPr>
            <w:rFonts w:ascii="Arial" w:eastAsia="Times New Roman" w:hAnsi="Arial" w:cs="Arial"/>
            <w:color w:val="000000" w:themeColor="text1"/>
            <w:sz w:val="24"/>
            <w:szCs w:val="24"/>
          </w:rPr>
          <w:t>is</w:t>
        </w:r>
        <w:proofErr w:type="gramEnd"/>
        <w:r w:rsidRPr="009F259D">
          <w:rPr>
            <w:rFonts w:ascii="Arial" w:eastAsia="Times New Roman" w:hAnsi="Arial" w:cs="Arial"/>
            <w:color w:val="000000" w:themeColor="text1"/>
            <w:sz w:val="24"/>
            <w:szCs w:val="24"/>
          </w:rPr>
          <w:t xml:space="preserve"> to the north of B and F is to the south of D.</w:t>
        </w:r>
      </w:ins>
    </w:p>
    <w:p w:rsidR="00B12CF0" w:rsidRPr="009F259D" w:rsidRDefault="00B12CF0" w:rsidP="00B12CF0">
      <w:pPr>
        <w:shd w:val="clear" w:color="auto" w:fill="FFFFFF"/>
        <w:spacing w:after="0" w:line="240" w:lineRule="auto"/>
        <w:textAlignment w:val="baseline"/>
        <w:rPr>
          <w:ins w:id="75" w:author="Unknown"/>
          <w:rFonts w:ascii="Arial" w:eastAsia="Times New Roman" w:hAnsi="Arial" w:cs="Arial"/>
          <w:color w:val="000000" w:themeColor="text1"/>
          <w:sz w:val="24"/>
          <w:szCs w:val="24"/>
        </w:rPr>
      </w:pPr>
      <w:ins w:id="76" w:author="Unknown">
        <w:r w:rsidRPr="009F259D">
          <w:rPr>
            <w:rFonts w:ascii="Arial" w:eastAsia="Times New Roman" w:hAnsi="Arial" w:cs="Arial"/>
            <w:color w:val="000000" w:themeColor="text1"/>
            <w:sz w:val="24"/>
            <w:szCs w:val="24"/>
          </w:rPr>
          <w:t>(v)  There are two persons between H and C.</w:t>
        </w:r>
      </w:ins>
    </w:p>
    <w:p w:rsidR="00B12CF0" w:rsidRPr="009F259D" w:rsidRDefault="00B12CF0" w:rsidP="00B12CF0">
      <w:pPr>
        <w:shd w:val="clear" w:color="auto" w:fill="FFFFFF"/>
        <w:spacing w:after="0" w:line="240" w:lineRule="auto"/>
        <w:textAlignment w:val="baseline"/>
        <w:rPr>
          <w:ins w:id="77" w:author="Unknown"/>
          <w:rFonts w:ascii="Arial" w:eastAsia="Times New Roman" w:hAnsi="Arial" w:cs="Arial"/>
          <w:color w:val="000000" w:themeColor="text1"/>
          <w:sz w:val="24"/>
          <w:szCs w:val="24"/>
        </w:rPr>
      </w:pPr>
      <w:proofErr w:type="gramStart"/>
      <w:ins w:id="78" w:author="Unknown">
        <w:r w:rsidRPr="009F259D">
          <w:rPr>
            <w:rFonts w:ascii="Arial" w:eastAsia="Times New Roman" w:hAnsi="Arial" w:cs="Arial"/>
            <w:color w:val="000000" w:themeColor="text1"/>
            <w:sz w:val="24"/>
            <w:szCs w:val="24"/>
          </w:rPr>
          <w:t>(vi)</w:t>
        </w:r>
        <w:proofErr w:type="gramEnd"/>
        <w:r w:rsidRPr="009F259D">
          <w:rPr>
            <w:rFonts w:ascii="Arial" w:eastAsia="Times New Roman" w:hAnsi="Arial" w:cs="Arial"/>
            <w:color w:val="000000" w:themeColor="text1"/>
            <w:sz w:val="24"/>
            <w:szCs w:val="24"/>
          </w:rPr>
          <w:t xml:space="preserve">J is in between A and D and G </w:t>
        </w:r>
        <w:proofErr w:type="gramStart"/>
        <w:r w:rsidRPr="009F259D">
          <w:rPr>
            <w:rFonts w:ascii="Arial" w:eastAsia="Times New Roman" w:hAnsi="Arial" w:cs="Arial"/>
            <w:color w:val="000000" w:themeColor="text1"/>
            <w:sz w:val="24"/>
            <w:szCs w:val="24"/>
          </w:rPr>
          <w:t>is</w:t>
        </w:r>
        <w:proofErr w:type="gramEnd"/>
        <w:r w:rsidRPr="009F259D">
          <w:rPr>
            <w:rFonts w:ascii="Arial" w:eastAsia="Times New Roman" w:hAnsi="Arial" w:cs="Arial"/>
            <w:color w:val="000000" w:themeColor="text1"/>
            <w:sz w:val="24"/>
            <w:szCs w:val="24"/>
          </w:rPr>
          <w:t xml:space="preserve"> in between E and F.</w:t>
        </w:r>
        <w:r w:rsidRPr="009F259D">
          <w:rPr>
            <w:rFonts w:ascii="Arial" w:eastAsia="Times New Roman" w:hAnsi="Arial" w:cs="Arial"/>
            <w:color w:val="000000" w:themeColor="text1"/>
            <w:sz w:val="24"/>
            <w:szCs w:val="24"/>
          </w:rPr>
          <w:br/>
        </w:r>
        <w:r w:rsidRPr="009F259D">
          <w:rPr>
            <w:rFonts w:ascii="Arial" w:eastAsia="Times New Roman" w:hAnsi="Arial" w:cs="Arial"/>
            <w:color w:val="000000" w:themeColor="text1"/>
            <w:sz w:val="24"/>
            <w:szCs w:val="24"/>
          </w:rPr>
          <w:br/>
          <w:t>Who is sitting at the seventh place counting from the left?</w:t>
        </w:r>
        <w:r w:rsidRPr="009F259D">
          <w:rPr>
            <w:rFonts w:ascii="Arial" w:eastAsia="Times New Roman" w:hAnsi="Arial" w:cs="Arial"/>
            <w:color w:val="000000" w:themeColor="text1"/>
            <w:sz w:val="24"/>
            <w:szCs w:val="24"/>
          </w:rPr>
          <w:br/>
          <w:t>a)   H</w:t>
        </w:r>
        <w:r w:rsidRPr="009F259D">
          <w:rPr>
            <w:rFonts w:ascii="Arial" w:eastAsia="Times New Roman" w:hAnsi="Arial" w:cs="Arial"/>
            <w:color w:val="000000" w:themeColor="text1"/>
            <w:sz w:val="24"/>
            <w:szCs w:val="24"/>
          </w:rPr>
          <w:br/>
          <w:t>b)   C</w:t>
        </w:r>
        <w:r w:rsidRPr="009F259D">
          <w:rPr>
            <w:rFonts w:ascii="Arial" w:eastAsia="Times New Roman" w:hAnsi="Arial" w:cs="Arial"/>
            <w:color w:val="000000" w:themeColor="text1"/>
            <w:sz w:val="24"/>
            <w:szCs w:val="24"/>
          </w:rPr>
          <w:br/>
          <w:t>c)    J</w:t>
        </w:r>
        <w:r w:rsidRPr="009F259D">
          <w:rPr>
            <w:rFonts w:ascii="Arial" w:eastAsia="Times New Roman" w:hAnsi="Arial" w:cs="Arial"/>
            <w:color w:val="000000" w:themeColor="text1"/>
            <w:sz w:val="24"/>
            <w:szCs w:val="24"/>
          </w:rPr>
          <w:br/>
          <w:t>d)   Either H or C</w:t>
        </w:r>
        <w:r w:rsidRPr="009F259D">
          <w:rPr>
            <w:rFonts w:ascii="Arial" w:eastAsia="Times New Roman" w:hAnsi="Arial" w:cs="Arial"/>
            <w:color w:val="000000" w:themeColor="text1"/>
            <w:sz w:val="24"/>
            <w:szCs w:val="24"/>
          </w:rPr>
          <w:br/>
        </w:r>
        <w:r w:rsidRPr="009F259D">
          <w:rPr>
            <w:rFonts w:ascii="Arial" w:eastAsia="Times New Roman" w:hAnsi="Arial" w:cs="Arial"/>
            <w:color w:val="000000" w:themeColor="text1"/>
            <w:sz w:val="24"/>
            <w:szCs w:val="24"/>
          </w:rPr>
          <w:br/>
        </w:r>
        <w:proofErr w:type="spellStart"/>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d</w:t>
        </w:r>
        <w:r w:rsidRPr="009F259D">
          <w:rPr>
            <w:rFonts w:ascii="Arial" w:eastAsia="Times New Roman" w:hAnsi="Arial" w:cs="Arial"/>
            <w:color w:val="000000" w:themeColor="text1"/>
            <w:sz w:val="24"/>
            <w:szCs w:val="24"/>
          </w:rPr>
          <w:br/>
        </w:r>
        <w:r w:rsidRPr="009F259D">
          <w:rPr>
            <w:rFonts w:ascii="Arial" w:eastAsia="Times New Roman" w:hAnsi="Arial" w:cs="Arial"/>
            <w:color w:val="000000" w:themeColor="text1"/>
            <w:sz w:val="24"/>
            <w:szCs w:val="24"/>
          </w:rPr>
          <w:br/>
        </w:r>
        <w:proofErr w:type="gramStart"/>
        <w:r w:rsidRPr="009F259D">
          <w:rPr>
            <w:rFonts w:ascii="Arial" w:eastAsia="Times New Roman" w:hAnsi="Arial" w:cs="Arial"/>
            <w:color w:val="000000" w:themeColor="text1"/>
            <w:sz w:val="24"/>
            <w:szCs w:val="24"/>
          </w:rPr>
          <w:t>Who</w:t>
        </w:r>
        <w:proofErr w:type="gramEnd"/>
        <w:r w:rsidRPr="009F259D">
          <w:rPr>
            <w:rFonts w:ascii="Arial" w:eastAsia="Times New Roman" w:hAnsi="Arial" w:cs="Arial"/>
            <w:color w:val="000000" w:themeColor="text1"/>
            <w:sz w:val="24"/>
            <w:szCs w:val="24"/>
          </w:rPr>
          <w:t xml:space="preserve"> among the following is definitely sitting at one of the ends? </w:t>
        </w:r>
        <w:r w:rsidRPr="009F259D">
          <w:rPr>
            <w:rFonts w:ascii="Arial" w:eastAsia="Times New Roman" w:hAnsi="Arial" w:cs="Arial"/>
            <w:color w:val="000000" w:themeColor="text1"/>
            <w:sz w:val="24"/>
            <w:szCs w:val="24"/>
          </w:rPr>
          <w:br/>
          <w:t>a)   C</w:t>
        </w:r>
        <w:r w:rsidRPr="009F259D">
          <w:rPr>
            <w:rFonts w:ascii="Arial" w:eastAsia="Times New Roman" w:hAnsi="Arial" w:cs="Arial"/>
            <w:color w:val="000000" w:themeColor="text1"/>
            <w:sz w:val="24"/>
            <w:szCs w:val="24"/>
          </w:rPr>
          <w:br/>
          <w:t>b)   H</w:t>
        </w:r>
        <w:r w:rsidRPr="009F259D">
          <w:rPr>
            <w:rFonts w:ascii="Arial" w:eastAsia="Times New Roman" w:hAnsi="Arial" w:cs="Arial"/>
            <w:color w:val="000000" w:themeColor="text1"/>
            <w:sz w:val="24"/>
            <w:szCs w:val="24"/>
          </w:rPr>
          <w:br/>
          <w:t>c)    E</w:t>
        </w:r>
        <w:r w:rsidRPr="009F259D">
          <w:rPr>
            <w:rFonts w:ascii="Arial" w:eastAsia="Times New Roman" w:hAnsi="Arial" w:cs="Arial"/>
            <w:color w:val="000000" w:themeColor="text1"/>
            <w:sz w:val="24"/>
            <w:szCs w:val="24"/>
          </w:rPr>
          <w:br/>
        </w:r>
        <w:r w:rsidRPr="009F259D">
          <w:rPr>
            <w:rFonts w:ascii="Arial" w:eastAsia="Times New Roman" w:hAnsi="Arial" w:cs="Arial"/>
            <w:color w:val="000000" w:themeColor="text1"/>
            <w:sz w:val="24"/>
            <w:szCs w:val="24"/>
          </w:rPr>
          <w:lastRenderedPageBreak/>
          <w:t>d)   </w:t>
        </w:r>
        <w:proofErr w:type="gramStart"/>
        <w:r w:rsidRPr="009F259D">
          <w:rPr>
            <w:rFonts w:ascii="Arial" w:eastAsia="Times New Roman" w:hAnsi="Arial" w:cs="Arial"/>
            <w:color w:val="000000" w:themeColor="text1"/>
            <w:sz w:val="24"/>
            <w:szCs w:val="24"/>
          </w:rPr>
          <w:t>Cannot</w:t>
        </w:r>
        <w:proofErr w:type="gramEnd"/>
        <w:r w:rsidRPr="009F259D">
          <w:rPr>
            <w:rFonts w:ascii="Arial" w:eastAsia="Times New Roman" w:hAnsi="Arial" w:cs="Arial"/>
            <w:color w:val="000000" w:themeColor="text1"/>
            <w:sz w:val="24"/>
            <w:szCs w:val="24"/>
          </w:rPr>
          <w:t xml:space="preserve"> be determined</w:t>
        </w:r>
        <w:r w:rsidRPr="009F259D">
          <w:rPr>
            <w:rFonts w:ascii="Arial" w:eastAsia="Times New Roman" w:hAnsi="Arial" w:cs="Arial"/>
            <w:color w:val="000000" w:themeColor="text1"/>
            <w:sz w:val="24"/>
            <w:szCs w:val="24"/>
          </w:rPr>
          <w:br/>
        </w:r>
        <w:r w:rsidRPr="009F259D">
          <w:rPr>
            <w:rFonts w:ascii="Arial" w:eastAsia="Times New Roman" w:hAnsi="Arial" w:cs="Arial"/>
            <w:color w:val="000000" w:themeColor="text1"/>
            <w:sz w:val="24"/>
            <w:szCs w:val="24"/>
          </w:rPr>
          <w:br/>
        </w:r>
        <w:proofErr w:type="spellStart"/>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c</w:t>
        </w:r>
      </w:ins>
    </w:p>
    <w:p w:rsidR="00B12CF0" w:rsidRPr="009F259D" w:rsidRDefault="00B12CF0" w:rsidP="00B12CF0">
      <w:pPr>
        <w:shd w:val="clear" w:color="auto" w:fill="FFFFFF"/>
        <w:spacing w:after="0" w:line="240" w:lineRule="auto"/>
        <w:textAlignment w:val="baseline"/>
        <w:rPr>
          <w:ins w:id="79"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80" w:author="Unknown"/>
          <w:rFonts w:ascii="Arial" w:eastAsia="Times New Roman" w:hAnsi="Arial" w:cs="Arial"/>
          <w:color w:val="000000" w:themeColor="text1"/>
          <w:sz w:val="24"/>
          <w:szCs w:val="24"/>
        </w:rPr>
      </w:pPr>
      <w:ins w:id="81" w:author="Unknown">
        <w:r w:rsidRPr="009F259D">
          <w:rPr>
            <w:rFonts w:ascii="Arial" w:eastAsia="Times New Roman" w:hAnsi="Arial" w:cs="Arial"/>
            <w:color w:val="000000" w:themeColor="text1"/>
            <w:sz w:val="24"/>
            <w:szCs w:val="24"/>
          </w:rPr>
          <w:t xml:space="preserve">Who are the immediate </w:t>
        </w:r>
        <w:proofErr w:type="spellStart"/>
        <w:r w:rsidRPr="009F259D">
          <w:rPr>
            <w:rFonts w:ascii="Arial" w:eastAsia="Times New Roman" w:hAnsi="Arial" w:cs="Arial"/>
            <w:color w:val="000000" w:themeColor="text1"/>
            <w:sz w:val="24"/>
            <w:szCs w:val="24"/>
          </w:rPr>
          <w:t>neighbours</w:t>
        </w:r>
        <w:proofErr w:type="spellEnd"/>
        <w:r w:rsidRPr="009F259D">
          <w:rPr>
            <w:rFonts w:ascii="Arial" w:eastAsia="Times New Roman" w:hAnsi="Arial" w:cs="Arial"/>
            <w:color w:val="000000" w:themeColor="text1"/>
            <w:sz w:val="24"/>
            <w:szCs w:val="24"/>
          </w:rPr>
          <w:t xml:space="preserve"> of </w:t>
        </w:r>
        <w:proofErr w:type="gramStart"/>
        <w:r w:rsidRPr="009F259D">
          <w:rPr>
            <w:rFonts w:ascii="Arial" w:eastAsia="Times New Roman" w:hAnsi="Arial" w:cs="Arial"/>
            <w:color w:val="000000" w:themeColor="text1"/>
            <w:sz w:val="24"/>
            <w:szCs w:val="24"/>
          </w:rPr>
          <w:t>I</w:t>
        </w:r>
        <w:proofErr w:type="gramEnd"/>
        <w:r w:rsidRPr="009F259D">
          <w:rPr>
            <w:rFonts w:ascii="Arial" w:eastAsia="Times New Roman" w:hAnsi="Arial" w:cs="Arial"/>
            <w:color w:val="000000" w:themeColor="text1"/>
            <w:sz w:val="24"/>
            <w:szCs w:val="24"/>
          </w:rPr>
          <w:t>?</w:t>
        </w:r>
      </w:ins>
    </w:p>
    <w:p w:rsidR="00B12CF0" w:rsidRPr="009F259D" w:rsidRDefault="00B12CF0" w:rsidP="00B12CF0">
      <w:pPr>
        <w:shd w:val="clear" w:color="auto" w:fill="FFFFFF"/>
        <w:spacing w:after="0" w:line="240" w:lineRule="auto"/>
        <w:textAlignment w:val="baseline"/>
        <w:rPr>
          <w:ins w:id="82" w:author="Unknown"/>
          <w:rFonts w:ascii="Arial" w:eastAsia="Times New Roman" w:hAnsi="Arial" w:cs="Arial"/>
          <w:color w:val="000000" w:themeColor="text1"/>
          <w:sz w:val="24"/>
          <w:szCs w:val="24"/>
        </w:rPr>
      </w:pPr>
      <w:ins w:id="83" w:author="Unknown">
        <w:r w:rsidRPr="009F259D">
          <w:rPr>
            <w:rFonts w:ascii="Arial" w:eastAsia="Times New Roman" w:hAnsi="Arial" w:cs="Arial"/>
            <w:color w:val="000000" w:themeColor="text1"/>
            <w:sz w:val="24"/>
            <w:szCs w:val="24"/>
          </w:rPr>
          <w:t>a)   B</w:t>
        </w:r>
        <w:proofErr w:type="gramStart"/>
        <w:r w:rsidRPr="009F259D">
          <w:rPr>
            <w:rFonts w:ascii="Arial" w:eastAsia="Times New Roman" w:hAnsi="Arial" w:cs="Arial"/>
            <w:color w:val="000000" w:themeColor="text1"/>
            <w:sz w:val="24"/>
            <w:szCs w:val="24"/>
          </w:rPr>
          <w:t>,C</w:t>
        </w:r>
        <w:proofErr w:type="gramEnd"/>
      </w:ins>
    </w:p>
    <w:p w:rsidR="00B12CF0" w:rsidRPr="009F259D" w:rsidRDefault="00B12CF0" w:rsidP="00B12CF0">
      <w:pPr>
        <w:shd w:val="clear" w:color="auto" w:fill="FFFFFF"/>
        <w:spacing w:after="0" w:line="240" w:lineRule="auto"/>
        <w:textAlignment w:val="baseline"/>
        <w:rPr>
          <w:ins w:id="84" w:author="Unknown"/>
          <w:rFonts w:ascii="Arial" w:eastAsia="Times New Roman" w:hAnsi="Arial" w:cs="Arial"/>
          <w:color w:val="000000" w:themeColor="text1"/>
          <w:sz w:val="24"/>
          <w:szCs w:val="24"/>
        </w:rPr>
      </w:pPr>
      <w:ins w:id="85" w:author="Unknown">
        <w:r w:rsidRPr="009F259D">
          <w:rPr>
            <w:rFonts w:ascii="Arial" w:eastAsia="Times New Roman" w:hAnsi="Arial" w:cs="Arial"/>
            <w:color w:val="000000" w:themeColor="text1"/>
            <w:sz w:val="24"/>
            <w:szCs w:val="24"/>
          </w:rPr>
          <w:t>b)   B</w:t>
        </w:r>
        <w:proofErr w:type="gramStart"/>
        <w:r w:rsidRPr="009F259D">
          <w:rPr>
            <w:rFonts w:ascii="Arial" w:eastAsia="Times New Roman" w:hAnsi="Arial" w:cs="Arial"/>
            <w:color w:val="000000" w:themeColor="text1"/>
            <w:sz w:val="24"/>
            <w:szCs w:val="24"/>
          </w:rPr>
          <w:t>,H</w:t>
        </w:r>
        <w:proofErr w:type="gramEnd"/>
      </w:ins>
    </w:p>
    <w:p w:rsidR="00B12CF0" w:rsidRPr="009F259D" w:rsidRDefault="00B12CF0" w:rsidP="00B12CF0">
      <w:pPr>
        <w:shd w:val="clear" w:color="auto" w:fill="FFFFFF"/>
        <w:spacing w:after="0" w:line="240" w:lineRule="auto"/>
        <w:textAlignment w:val="baseline"/>
        <w:rPr>
          <w:ins w:id="86" w:author="Unknown"/>
          <w:rFonts w:ascii="Arial" w:eastAsia="Times New Roman" w:hAnsi="Arial" w:cs="Arial"/>
          <w:color w:val="000000" w:themeColor="text1"/>
          <w:sz w:val="24"/>
          <w:szCs w:val="24"/>
        </w:rPr>
      </w:pPr>
      <w:ins w:id="87" w:author="Unknown">
        <w:r w:rsidRPr="009F259D">
          <w:rPr>
            <w:rFonts w:ascii="Arial" w:eastAsia="Times New Roman" w:hAnsi="Arial" w:cs="Arial"/>
            <w:color w:val="000000" w:themeColor="text1"/>
            <w:sz w:val="24"/>
            <w:szCs w:val="24"/>
          </w:rPr>
          <w:t>c)    A</w:t>
        </w:r>
        <w:proofErr w:type="gramStart"/>
        <w:r w:rsidRPr="009F259D">
          <w:rPr>
            <w:rFonts w:ascii="Arial" w:eastAsia="Times New Roman" w:hAnsi="Arial" w:cs="Arial"/>
            <w:color w:val="000000" w:themeColor="text1"/>
            <w:sz w:val="24"/>
            <w:szCs w:val="24"/>
          </w:rPr>
          <w:t>,H</w:t>
        </w:r>
        <w:proofErr w:type="gramEnd"/>
      </w:ins>
    </w:p>
    <w:p w:rsidR="00B12CF0" w:rsidRPr="009F259D" w:rsidRDefault="00B12CF0" w:rsidP="00B12CF0">
      <w:pPr>
        <w:shd w:val="clear" w:color="auto" w:fill="FFFFFF"/>
        <w:spacing w:after="0" w:line="240" w:lineRule="auto"/>
        <w:textAlignment w:val="baseline"/>
        <w:rPr>
          <w:ins w:id="88" w:author="Unknown"/>
          <w:rFonts w:ascii="Arial" w:eastAsia="Times New Roman" w:hAnsi="Arial" w:cs="Arial"/>
          <w:color w:val="000000" w:themeColor="text1"/>
          <w:sz w:val="24"/>
          <w:szCs w:val="24"/>
        </w:rPr>
      </w:pPr>
      <w:ins w:id="89" w:author="Unknown">
        <w:r w:rsidRPr="009F259D">
          <w:rPr>
            <w:rFonts w:ascii="Arial" w:eastAsia="Times New Roman" w:hAnsi="Arial" w:cs="Arial"/>
            <w:color w:val="000000" w:themeColor="text1"/>
            <w:sz w:val="24"/>
            <w:szCs w:val="24"/>
          </w:rPr>
          <w:t>d)   Cannot be determined</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90" w:author="Unknown"/>
          <w:rFonts w:ascii="Arial" w:eastAsia="Times New Roman" w:hAnsi="Arial" w:cs="Arial"/>
          <w:color w:val="000000" w:themeColor="text1"/>
          <w:sz w:val="24"/>
          <w:szCs w:val="24"/>
        </w:rPr>
      </w:pPr>
      <w:proofErr w:type="spellStart"/>
      <w:ins w:id="91"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d</w:t>
        </w:r>
      </w:ins>
    </w:p>
    <w:p w:rsidR="00B12CF0" w:rsidRPr="009F259D" w:rsidRDefault="00B12CF0" w:rsidP="00B12CF0">
      <w:pPr>
        <w:shd w:val="clear" w:color="auto" w:fill="FFFFFF"/>
        <w:spacing w:after="0" w:line="240" w:lineRule="auto"/>
        <w:textAlignment w:val="baseline"/>
        <w:rPr>
          <w:ins w:id="92"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93" w:author="Unknown"/>
          <w:rFonts w:ascii="Arial" w:eastAsia="Times New Roman" w:hAnsi="Arial" w:cs="Arial"/>
          <w:color w:val="000000" w:themeColor="text1"/>
          <w:sz w:val="24"/>
          <w:szCs w:val="24"/>
        </w:rPr>
      </w:pPr>
      <w:ins w:id="94" w:author="Unknown">
        <w:r w:rsidRPr="009F259D">
          <w:rPr>
            <w:rFonts w:ascii="Arial" w:eastAsia="Times New Roman" w:hAnsi="Arial" w:cs="Arial"/>
            <w:color w:val="000000" w:themeColor="text1"/>
            <w:sz w:val="24"/>
            <w:szCs w:val="24"/>
          </w:rPr>
          <w:t>Who is sitting second left of D?</w:t>
        </w:r>
      </w:ins>
    </w:p>
    <w:p w:rsidR="00B12CF0" w:rsidRPr="009F259D" w:rsidRDefault="00B12CF0" w:rsidP="00B12CF0">
      <w:pPr>
        <w:shd w:val="clear" w:color="auto" w:fill="FFFFFF"/>
        <w:spacing w:after="0" w:line="240" w:lineRule="auto"/>
        <w:textAlignment w:val="baseline"/>
        <w:rPr>
          <w:ins w:id="95" w:author="Unknown"/>
          <w:rFonts w:ascii="Arial" w:eastAsia="Times New Roman" w:hAnsi="Arial" w:cs="Arial"/>
          <w:color w:val="000000" w:themeColor="text1"/>
          <w:sz w:val="24"/>
          <w:szCs w:val="24"/>
        </w:rPr>
      </w:pPr>
      <w:ins w:id="96" w:author="Unknown">
        <w:r w:rsidRPr="009F259D">
          <w:rPr>
            <w:rFonts w:ascii="Arial" w:eastAsia="Times New Roman" w:hAnsi="Arial" w:cs="Arial"/>
            <w:color w:val="000000" w:themeColor="text1"/>
            <w:sz w:val="24"/>
            <w:szCs w:val="24"/>
          </w:rPr>
          <w:t>a)   G</w:t>
        </w:r>
      </w:ins>
    </w:p>
    <w:p w:rsidR="00B12CF0" w:rsidRPr="009F259D" w:rsidRDefault="00B12CF0" w:rsidP="00B12CF0">
      <w:pPr>
        <w:shd w:val="clear" w:color="auto" w:fill="FFFFFF"/>
        <w:spacing w:after="0" w:line="240" w:lineRule="auto"/>
        <w:textAlignment w:val="baseline"/>
        <w:rPr>
          <w:ins w:id="97" w:author="Unknown"/>
          <w:rFonts w:ascii="Arial" w:eastAsia="Times New Roman" w:hAnsi="Arial" w:cs="Arial"/>
          <w:color w:val="000000" w:themeColor="text1"/>
          <w:sz w:val="24"/>
          <w:szCs w:val="24"/>
        </w:rPr>
      </w:pPr>
      <w:ins w:id="98" w:author="Unknown">
        <w:r w:rsidRPr="009F259D">
          <w:rPr>
            <w:rFonts w:ascii="Arial" w:eastAsia="Times New Roman" w:hAnsi="Arial" w:cs="Arial"/>
            <w:color w:val="000000" w:themeColor="text1"/>
            <w:sz w:val="24"/>
            <w:szCs w:val="24"/>
          </w:rPr>
          <w:t>b)   F</w:t>
        </w:r>
      </w:ins>
    </w:p>
    <w:p w:rsidR="00B12CF0" w:rsidRPr="009F259D" w:rsidRDefault="00B12CF0" w:rsidP="00B12CF0">
      <w:pPr>
        <w:shd w:val="clear" w:color="auto" w:fill="FFFFFF"/>
        <w:spacing w:after="0" w:line="240" w:lineRule="auto"/>
        <w:textAlignment w:val="baseline"/>
        <w:rPr>
          <w:ins w:id="99" w:author="Unknown"/>
          <w:rFonts w:ascii="Arial" w:eastAsia="Times New Roman" w:hAnsi="Arial" w:cs="Arial"/>
          <w:color w:val="000000" w:themeColor="text1"/>
          <w:sz w:val="24"/>
          <w:szCs w:val="24"/>
        </w:rPr>
      </w:pPr>
      <w:ins w:id="100" w:author="Unknown">
        <w:r w:rsidRPr="009F259D">
          <w:rPr>
            <w:rFonts w:ascii="Arial" w:eastAsia="Times New Roman" w:hAnsi="Arial" w:cs="Arial"/>
            <w:color w:val="000000" w:themeColor="text1"/>
            <w:sz w:val="24"/>
            <w:szCs w:val="24"/>
          </w:rPr>
          <w:t>c)    E</w:t>
        </w:r>
      </w:ins>
    </w:p>
    <w:p w:rsidR="00B12CF0" w:rsidRPr="009F259D" w:rsidRDefault="00B12CF0" w:rsidP="00B12CF0">
      <w:pPr>
        <w:shd w:val="clear" w:color="auto" w:fill="FFFFFF"/>
        <w:spacing w:after="0" w:line="240" w:lineRule="auto"/>
        <w:textAlignment w:val="baseline"/>
        <w:rPr>
          <w:ins w:id="101" w:author="Unknown"/>
          <w:rFonts w:ascii="Arial" w:eastAsia="Times New Roman" w:hAnsi="Arial" w:cs="Arial"/>
          <w:color w:val="000000" w:themeColor="text1"/>
          <w:sz w:val="24"/>
          <w:szCs w:val="24"/>
        </w:rPr>
      </w:pPr>
      <w:ins w:id="102" w:author="Unknown">
        <w:r w:rsidRPr="009F259D">
          <w:rPr>
            <w:rFonts w:ascii="Arial" w:eastAsia="Times New Roman" w:hAnsi="Arial" w:cs="Arial"/>
            <w:color w:val="000000" w:themeColor="text1"/>
            <w:sz w:val="24"/>
            <w:szCs w:val="24"/>
          </w:rPr>
          <w:t>d)   J</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103" w:author="Unknown"/>
          <w:rFonts w:ascii="Arial" w:eastAsia="Times New Roman" w:hAnsi="Arial" w:cs="Arial"/>
          <w:color w:val="000000" w:themeColor="text1"/>
          <w:sz w:val="24"/>
          <w:szCs w:val="24"/>
        </w:rPr>
      </w:pPr>
      <w:proofErr w:type="spellStart"/>
      <w:ins w:id="104"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a</w:t>
        </w:r>
      </w:ins>
    </w:p>
    <w:p w:rsidR="00B12CF0" w:rsidRPr="009F259D" w:rsidRDefault="00B12CF0" w:rsidP="00B12CF0">
      <w:pPr>
        <w:shd w:val="clear" w:color="auto" w:fill="FFFFFF"/>
        <w:spacing w:after="0" w:line="240" w:lineRule="auto"/>
        <w:textAlignment w:val="baseline"/>
        <w:rPr>
          <w:ins w:id="105"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106" w:author="Unknown"/>
          <w:rFonts w:ascii="Arial" w:eastAsia="Times New Roman" w:hAnsi="Arial" w:cs="Arial"/>
          <w:color w:val="000000" w:themeColor="text1"/>
          <w:sz w:val="24"/>
          <w:szCs w:val="24"/>
        </w:rPr>
      </w:pPr>
      <w:ins w:id="107" w:author="Unknown">
        <w:r w:rsidRPr="009F259D">
          <w:rPr>
            <w:rFonts w:ascii="Arial" w:eastAsia="Times New Roman" w:hAnsi="Arial" w:cs="Arial"/>
            <w:color w:val="000000" w:themeColor="text1"/>
            <w:sz w:val="24"/>
            <w:szCs w:val="24"/>
          </w:rPr>
          <w:t xml:space="preserve">If G and </w:t>
        </w:r>
        <w:proofErr w:type="spellStart"/>
        <w:proofErr w:type="gramStart"/>
        <w:r w:rsidRPr="009F259D">
          <w:rPr>
            <w:rFonts w:ascii="Arial" w:eastAsia="Times New Roman" w:hAnsi="Arial" w:cs="Arial"/>
            <w:color w:val="000000" w:themeColor="text1"/>
            <w:sz w:val="24"/>
            <w:szCs w:val="24"/>
          </w:rPr>
          <w:t>A</w:t>
        </w:r>
        <w:proofErr w:type="spellEnd"/>
        <w:proofErr w:type="gramEnd"/>
        <w:r w:rsidRPr="009F259D">
          <w:rPr>
            <w:rFonts w:ascii="Arial" w:eastAsia="Times New Roman" w:hAnsi="Arial" w:cs="Arial"/>
            <w:color w:val="000000" w:themeColor="text1"/>
            <w:sz w:val="24"/>
            <w:szCs w:val="24"/>
          </w:rPr>
          <w:t xml:space="preserve"> interchange their positions, then who become the immediate </w:t>
        </w:r>
        <w:proofErr w:type="spellStart"/>
        <w:r w:rsidRPr="009F259D">
          <w:rPr>
            <w:rFonts w:ascii="Arial" w:eastAsia="Times New Roman" w:hAnsi="Arial" w:cs="Arial"/>
            <w:color w:val="000000" w:themeColor="text1"/>
            <w:sz w:val="24"/>
            <w:szCs w:val="24"/>
          </w:rPr>
          <w:t>neighbours</w:t>
        </w:r>
        <w:proofErr w:type="spellEnd"/>
        <w:r w:rsidRPr="009F259D">
          <w:rPr>
            <w:rFonts w:ascii="Arial" w:eastAsia="Times New Roman" w:hAnsi="Arial" w:cs="Arial"/>
            <w:color w:val="000000" w:themeColor="text1"/>
            <w:sz w:val="24"/>
            <w:szCs w:val="24"/>
          </w:rPr>
          <w:t xml:space="preserve"> of E?</w:t>
        </w:r>
      </w:ins>
    </w:p>
    <w:p w:rsidR="00B12CF0" w:rsidRPr="009F259D" w:rsidRDefault="00B12CF0" w:rsidP="00B12CF0">
      <w:pPr>
        <w:shd w:val="clear" w:color="auto" w:fill="FFFFFF"/>
        <w:spacing w:after="0" w:line="240" w:lineRule="auto"/>
        <w:textAlignment w:val="baseline"/>
        <w:rPr>
          <w:ins w:id="108" w:author="Unknown"/>
          <w:rFonts w:ascii="Arial" w:eastAsia="Times New Roman" w:hAnsi="Arial" w:cs="Arial"/>
          <w:color w:val="000000" w:themeColor="text1"/>
          <w:sz w:val="24"/>
          <w:szCs w:val="24"/>
        </w:rPr>
      </w:pPr>
      <w:ins w:id="109" w:author="Unknown">
        <w:r w:rsidRPr="009F259D">
          <w:rPr>
            <w:rFonts w:ascii="Arial" w:eastAsia="Times New Roman" w:hAnsi="Arial" w:cs="Arial"/>
            <w:color w:val="000000" w:themeColor="text1"/>
            <w:sz w:val="24"/>
            <w:szCs w:val="24"/>
          </w:rPr>
          <w:t>a)   G and F</w:t>
        </w:r>
      </w:ins>
    </w:p>
    <w:p w:rsidR="00B12CF0" w:rsidRPr="009F259D" w:rsidRDefault="00B12CF0" w:rsidP="00B12CF0">
      <w:pPr>
        <w:shd w:val="clear" w:color="auto" w:fill="FFFFFF"/>
        <w:spacing w:after="0" w:line="240" w:lineRule="auto"/>
        <w:textAlignment w:val="baseline"/>
        <w:rPr>
          <w:ins w:id="110" w:author="Unknown"/>
          <w:rFonts w:ascii="Arial" w:eastAsia="Times New Roman" w:hAnsi="Arial" w:cs="Arial"/>
          <w:color w:val="000000" w:themeColor="text1"/>
          <w:sz w:val="24"/>
          <w:szCs w:val="24"/>
        </w:rPr>
      </w:pPr>
      <w:ins w:id="111" w:author="Unknown">
        <w:r w:rsidRPr="009F259D">
          <w:rPr>
            <w:rFonts w:ascii="Arial" w:eastAsia="Times New Roman" w:hAnsi="Arial" w:cs="Arial"/>
            <w:color w:val="000000" w:themeColor="text1"/>
            <w:sz w:val="24"/>
            <w:szCs w:val="24"/>
          </w:rPr>
          <w:t>b)   F only</w:t>
        </w:r>
      </w:ins>
    </w:p>
    <w:p w:rsidR="00B12CF0" w:rsidRPr="009F259D" w:rsidRDefault="00B12CF0" w:rsidP="00B12CF0">
      <w:pPr>
        <w:shd w:val="clear" w:color="auto" w:fill="FFFFFF"/>
        <w:spacing w:after="0" w:line="240" w:lineRule="auto"/>
        <w:textAlignment w:val="baseline"/>
        <w:rPr>
          <w:ins w:id="112" w:author="Unknown"/>
          <w:rFonts w:ascii="Arial" w:eastAsia="Times New Roman" w:hAnsi="Arial" w:cs="Arial"/>
          <w:color w:val="000000" w:themeColor="text1"/>
          <w:sz w:val="24"/>
          <w:szCs w:val="24"/>
        </w:rPr>
      </w:pPr>
      <w:proofErr w:type="gramStart"/>
      <w:ins w:id="113" w:author="Unknown">
        <w:r w:rsidRPr="009F259D">
          <w:rPr>
            <w:rFonts w:ascii="Arial" w:eastAsia="Times New Roman" w:hAnsi="Arial" w:cs="Arial"/>
            <w:color w:val="000000" w:themeColor="text1"/>
            <w:sz w:val="24"/>
            <w:szCs w:val="24"/>
          </w:rPr>
          <w:t>c)    A</w:t>
        </w:r>
        <w:proofErr w:type="gramEnd"/>
        <w:r w:rsidRPr="009F259D">
          <w:rPr>
            <w:rFonts w:ascii="Arial" w:eastAsia="Times New Roman" w:hAnsi="Arial" w:cs="Arial"/>
            <w:color w:val="000000" w:themeColor="text1"/>
            <w:sz w:val="24"/>
            <w:szCs w:val="24"/>
          </w:rPr>
          <w:t xml:space="preserve"> only</w:t>
        </w:r>
      </w:ins>
    </w:p>
    <w:p w:rsidR="00B12CF0" w:rsidRPr="009F259D" w:rsidRDefault="00B12CF0" w:rsidP="00B12CF0">
      <w:pPr>
        <w:shd w:val="clear" w:color="auto" w:fill="FFFFFF"/>
        <w:spacing w:after="0" w:line="240" w:lineRule="auto"/>
        <w:textAlignment w:val="baseline"/>
        <w:rPr>
          <w:ins w:id="114" w:author="Unknown"/>
          <w:rFonts w:ascii="Arial" w:eastAsia="Times New Roman" w:hAnsi="Arial" w:cs="Arial"/>
          <w:color w:val="000000" w:themeColor="text1"/>
          <w:sz w:val="24"/>
          <w:szCs w:val="24"/>
        </w:rPr>
      </w:pPr>
      <w:ins w:id="115" w:author="Unknown">
        <w:r w:rsidRPr="009F259D">
          <w:rPr>
            <w:rFonts w:ascii="Arial" w:eastAsia="Times New Roman" w:hAnsi="Arial" w:cs="Arial"/>
            <w:color w:val="000000" w:themeColor="text1"/>
            <w:sz w:val="24"/>
            <w:szCs w:val="24"/>
          </w:rPr>
          <w:t>d)   J and H</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116" w:author="Unknown"/>
          <w:rFonts w:ascii="Arial" w:eastAsia="Times New Roman" w:hAnsi="Arial" w:cs="Arial"/>
          <w:color w:val="000000" w:themeColor="text1"/>
          <w:sz w:val="24"/>
          <w:szCs w:val="24"/>
        </w:rPr>
      </w:pPr>
      <w:proofErr w:type="spellStart"/>
      <w:ins w:id="117"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c</w:t>
        </w:r>
      </w:ins>
    </w:p>
    <w:p w:rsidR="00B12CF0" w:rsidRPr="009F259D" w:rsidRDefault="00B12CF0" w:rsidP="00B12CF0">
      <w:pPr>
        <w:shd w:val="clear" w:color="auto" w:fill="FFFFFF"/>
        <w:spacing w:after="0" w:line="240" w:lineRule="auto"/>
        <w:textAlignment w:val="baseline"/>
        <w:rPr>
          <w:ins w:id="118" w:author="Unknown"/>
          <w:rFonts w:ascii="Arial" w:eastAsia="Times New Roman" w:hAnsi="Arial" w:cs="Arial"/>
          <w:color w:val="000000" w:themeColor="text1"/>
          <w:sz w:val="24"/>
          <w:szCs w:val="24"/>
        </w:rPr>
      </w:pPr>
    </w:p>
    <w:p w:rsidR="00B12CF0" w:rsidRPr="009F259D" w:rsidRDefault="00BF545C" w:rsidP="00B12CF0">
      <w:pPr>
        <w:shd w:val="clear" w:color="auto" w:fill="FFFFFF"/>
        <w:spacing w:after="0" w:line="240" w:lineRule="auto"/>
        <w:textAlignment w:val="baseline"/>
        <w:rPr>
          <w:ins w:id="119" w:author="Unknown"/>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127. </w:t>
      </w:r>
      <w:ins w:id="120" w:author="Unknown">
        <w:r w:rsidR="00B12CF0" w:rsidRPr="009F259D">
          <w:rPr>
            <w:rFonts w:ascii="Arial" w:eastAsia="Times New Roman" w:hAnsi="Arial" w:cs="Arial"/>
            <w:color w:val="000000" w:themeColor="text1"/>
            <w:sz w:val="24"/>
            <w:szCs w:val="24"/>
          </w:rPr>
          <w:t>Read the following information and answer the questions based on it.</w:t>
        </w:r>
      </w:ins>
    </w:p>
    <w:p w:rsidR="00B12CF0" w:rsidRPr="009F259D" w:rsidRDefault="00B12CF0" w:rsidP="00B12CF0">
      <w:pPr>
        <w:shd w:val="clear" w:color="auto" w:fill="FFFFFF"/>
        <w:spacing w:after="0" w:line="240" w:lineRule="auto"/>
        <w:textAlignment w:val="baseline"/>
        <w:rPr>
          <w:ins w:id="121" w:author="Unknown"/>
          <w:rFonts w:ascii="Arial" w:eastAsia="Times New Roman" w:hAnsi="Arial" w:cs="Arial"/>
          <w:color w:val="000000" w:themeColor="text1"/>
          <w:sz w:val="24"/>
          <w:szCs w:val="24"/>
        </w:rPr>
      </w:pPr>
      <w:ins w:id="122" w:author="Unknown">
        <w:r w:rsidRPr="009F259D">
          <w:rPr>
            <w:rFonts w:ascii="Arial" w:eastAsia="Times New Roman" w:hAnsi="Arial" w:cs="Arial"/>
            <w:color w:val="000000" w:themeColor="text1"/>
            <w:sz w:val="24"/>
            <w:szCs w:val="24"/>
          </w:rPr>
          <w:t xml:space="preserve">(i)   Eight friends A, B, C, D, E, F, G and H are seated in a circle facing </w:t>
        </w:r>
        <w:proofErr w:type="spellStart"/>
        <w:r w:rsidRPr="009F259D">
          <w:rPr>
            <w:rFonts w:ascii="Arial" w:eastAsia="Times New Roman" w:hAnsi="Arial" w:cs="Arial"/>
            <w:color w:val="000000" w:themeColor="text1"/>
            <w:sz w:val="24"/>
            <w:szCs w:val="24"/>
          </w:rPr>
          <w:t>centre</w:t>
        </w:r>
        <w:proofErr w:type="spellEnd"/>
        <w:r w:rsidRPr="009F259D">
          <w:rPr>
            <w:rFonts w:ascii="Arial" w:eastAsia="Times New Roman" w:hAnsi="Arial" w:cs="Arial"/>
            <w:color w:val="000000" w:themeColor="text1"/>
            <w:sz w:val="24"/>
            <w:szCs w:val="24"/>
          </w:rPr>
          <w:t>.</w:t>
        </w:r>
      </w:ins>
    </w:p>
    <w:p w:rsidR="00B12CF0" w:rsidRPr="009F259D" w:rsidRDefault="00B12CF0" w:rsidP="00B12CF0">
      <w:pPr>
        <w:shd w:val="clear" w:color="auto" w:fill="FFFFFF"/>
        <w:spacing w:after="0" w:line="240" w:lineRule="auto"/>
        <w:textAlignment w:val="baseline"/>
        <w:rPr>
          <w:ins w:id="123" w:author="Unknown"/>
          <w:rFonts w:ascii="Arial" w:eastAsia="Times New Roman" w:hAnsi="Arial" w:cs="Arial"/>
          <w:color w:val="000000" w:themeColor="text1"/>
          <w:sz w:val="24"/>
          <w:szCs w:val="24"/>
        </w:rPr>
      </w:pPr>
      <w:ins w:id="124" w:author="Unknown">
        <w:r w:rsidRPr="009F259D">
          <w:rPr>
            <w:rFonts w:ascii="Arial" w:eastAsia="Times New Roman" w:hAnsi="Arial" w:cs="Arial"/>
            <w:color w:val="000000" w:themeColor="text1"/>
            <w:sz w:val="24"/>
            <w:szCs w:val="24"/>
          </w:rPr>
          <w:t>(ii)    D is between B and G and F is between A and H.</w:t>
        </w:r>
      </w:ins>
    </w:p>
    <w:p w:rsidR="00B12CF0" w:rsidRPr="009F259D" w:rsidRDefault="00B12CF0" w:rsidP="00B12CF0">
      <w:pPr>
        <w:shd w:val="clear" w:color="auto" w:fill="FFFFFF"/>
        <w:spacing w:after="0" w:line="240" w:lineRule="auto"/>
        <w:textAlignment w:val="baseline"/>
        <w:rPr>
          <w:ins w:id="125" w:author="Unknown"/>
          <w:rFonts w:ascii="Arial" w:eastAsia="Times New Roman" w:hAnsi="Arial" w:cs="Arial"/>
          <w:color w:val="000000" w:themeColor="text1"/>
          <w:sz w:val="24"/>
          <w:szCs w:val="24"/>
        </w:rPr>
      </w:pPr>
      <w:ins w:id="126" w:author="Unknown">
        <w:r w:rsidRPr="009F259D">
          <w:rPr>
            <w:rFonts w:ascii="Arial" w:eastAsia="Times New Roman" w:hAnsi="Arial" w:cs="Arial"/>
            <w:color w:val="000000" w:themeColor="text1"/>
            <w:sz w:val="24"/>
            <w:szCs w:val="24"/>
          </w:rPr>
          <w:t>(iii)   E is second to the right of A.</w:t>
        </w:r>
      </w:ins>
    </w:p>
    <w:p w:rsidR="00B12CF0" w:rsidRPr="009F259D" w:rsidRDefault="00B12CF0" w:rsidP="00B12CF0">
      <w:pPr>
        <w:shd w:val="clear" w:color="auto" w:fill="FFFFFF"/>
        <w:spacing w:after="0" w:line="240" w:lineRule="auto"/>
        <w:textAlignment w:val="baseline"/>
        <w:rPr>
          <w:ins w:id="127"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128" w:author="Unknown"/>
          <w:rFonts w:ascii="Arial" w:eastAsia="Times New Roman" w:hAnsi="Arial" w:cs="Arial"/>
          <w:color w:val="000000" w:themeColor="text1"/>
          <w:sz w:val="24"/>
          <w:szCs w:val="24"/>
        </w:rPr>
      </w:pPr>
      <w:ins w:id="129" w:author="Unknown">
        <w:r w:rsidRPr="009F259D">
          <w:rPr>
            <w:rFonts w:ascii="Arial" w:eastAsia="Times New Roman" w:hAnsi="Arial" w:cs="Arial"/>
            <w:color w:val="000000" w:themeColor="text1"/>
            <w:sz w:val="24"/>
            <w:szCs w:val="24"/>
          </w:rPr>
          <w:t>Which of the following is A's position?</w:t>
        </w:r>
      </w:ins>
    </w:p>
    <w:p w:rsidR="00B12CF0" w:rsidRPr="009F259D" w:rsidRDefault="00B12CF0" w:rsidP="00B12CF0">
      <w:pPr>
        <w:shd w:val="clear" w:color="auto" w:fill="FFFFFF"/>
        <w:spacing w:after="0" w:line="240" w:lineRule="auto"/>
        <w:textAlignment w:val="baseline"/>
        <w:rPr>
          <w:ins w:id="130" w:author="Unknown"/>
          <w:rFonts w:ascii="Arial" w:eastAsia="Times New Roman" w:hAnsi="Arial" w:cs="Arial"/>
          <w:color w:val="000000" w:themeColor="text1"/>
          <w:sz w:val="24"/>
          <w:szCs w:val="24"/>
        </w:rPr>
      </w:pPr>
      <w:ins w:id="131" w:author="Unknown">
        <w:r w:rsidRPr="009F259D">
          <w:rPr>
            <w:rFonts w:ascii="Arial" w:eastAsia="Times New Roman" w:hAnsi="Arial" w:cs="Arial"/>
            <w:color w:val="000000" w:themeColor="text1"/>
            <w:sz w:val="24"/>
            <w:szCs w:val="24"/>
          </w:rPr>
          <w:t>(a) Left of F</w:t>
        </w:r>
      </w:ins>
    </w:p>
    <w:p w:rsidR="00B12CF0" w:rsidRPr="009F259D" w:rsidRDefault="00B12CF0" w:rsidP="00B12CF0">
      <w:pPr>
        <w:shd w:val="clear" w:color="auto" w:fill="FFFFFF"/>
        <w:spacing w:after="0" w:line="240" w:lineRule="auto"/>
        <w:textAlignment w:val="baseline"/>
        <w:rPr>
          <w:ins w:id="132" w:author="Unknown"/>
          <w:rFonts w:ascii="Arial" w:eastAsia="Times New Roman" w:hAnsi="Arial" w:cs="Arial"/>
          <w:color w:val="000000" w:themeColor="text1"/>
          <w:sz w:val="24"/>
          <w:szCs w:val="24"/>
        </w:rPr>
      </w:pPr>
      <w:ins w:id="133" w:author="Unknown">
        <w:r w:rsidRPr="009F259D">
          <w:rPr>
            <w:rFonts w:ascii="Arial" w:eastAsia="Times New Roman" w:hAnsi="Arial" w:cs="Arial"/>
            <w:color w:val="000000" w:themeColor="text1"/>
            <w:sz w:val="24"/>
            <w:szCs w:val="24"/>
          </w:rPr>
          <w:t>(</w:t>
        </w:r>
        <w:proofErr w:type="gramStart"/>
        <w:r w:rsidRPr="009F259D">
          <w:rPr>
            <w:rFonts w:ascii="Arial" w:eastAsia="Times New Roman" w:hAnsi="Arial" w:cs="Arial"/>
            <w:color w:val="000000" w:themeColor="text1"/>
            <w:sz w:val="24"/>
            <w:szCs w:val="24"/>
          </w:rPr>
          <w:t>b</w:t>
        </w:r>
        <w:proofErr w:type="gramEnd"/>
        <w:r w:rsidRPr="009F259D">
          <w:rPr>
            <w:rFonts w:ascii="Arial" w:eastAsia="Times New Roman" w:hAnsi="Arial" w:cs="Arial"/>
            <w:color w:val="000000" w:themeColor="text1"/>
            <w:sz w:val="24"/>
            <w:szCs w:val="24"/>
          </w:rPr>
          <w:t>) Right of F</w:t>
        </w:r>
      </w:ins>
    </w:p>
    <w:p w:rsidR="00B12CF0" w:rsidRPr="009F259D" w:rsidRDefault="00B12CF0" w:rsidP="00B12CF0">
      <w:pPr>
        <w:shd w:val="clear" w:color="auto" w:fill="FFFFFF"/>
        <w:spacing w:after="0" w:line="240" w:lineRule="auto"/>
        <w:textAlignment w:val="baseline"/>
        <w:rPr>
          <w:ins w:id="134" w:author="Unknown"/>
          <w:rFonts w:ascii="Arial" w:eastAsia="Times New Roman" w:hAnsi="Arial" w:cs="Arial"/>
          <w:color w:val="000000" w:themeColor="text1"/>
          <w:sz w:val="24"/>
          <w:szCs w:val="24"/>
        </w:rPr>
      </w:pPr>
      <w:ins w:id="135" w:author="Unknown">
        <w:r w:rsidRPr="009F259D">
          <w:rPr>
            <w:rFonts w:ascii="Arial" w:eastAsia="Times New Roman" w:hAnsi="Arial" w:cs="Arial"/>
            <w:color w:val="000000" w:themeColor="text1"/>
            <w:sz w:val="24"/>
            <w:szCs w:val="24"/>
          </w:rPr>
          <w:t>(c) Between E and F</w:t>
        </w:r>
      </w:ins>
    </w:p>
    <w:p w:rsidR="00B12CF0" w:rsidRPr="009F259D" w:rsidRDefault="00B12CF0" w:rsidP="00B12CF0">
      <w:pPr>
        <w:shd w:val="clear" w:color="auto" w:fill="FFFFFF"/>
        <w:spacing w:after="0" w:line="240" w:lineRule="auto"/>
        <w:textAlignment w:val="baseline"/>
        <w:rPr>
          <w:ins w:id="136" w:author="Unknown"/>
          <w:rFonts w:ascii="Arial" w:eastAsia="Times New Roman" w:hAnsi="Arial" w:cs="Arial"/>
          <w:color w:val="000000" w:themeColor="text1"/>
          <w:sz w:val="24"/>
          <w:szCs w:val="24"/>
        </w:rPr>
      </w:pPr>
      <w:ins w:id="137" w:author="Unknown">
        <w:r w:rsidRPr="009F259D">
          <w:rPr>
            <w:rFonts w:ascii="Arial" w:eastAsia="Times New Roman" w:hAnsi="Arial" w:cs="Arial"/>
            <w:color w:val="000000" w:themeColor="text1"/>
            <w:sz w:val="24"/>
            <w:szCs w:val="24"/>
          </w:rPr>
          <w:t>(d) Can't be determined</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138" w:author="Unknown"/>
          <w:rFonts w:ascii="Arial" w:eastAsia="Times New Roman" w:hAnsi="Arial" w:cs="Arial"/>
          <w:color w:val="000000" w:themeColor="text1"/>
          <w:sz w:val="24"/>
          <w:szCs w:val="24"/>
        </w:rPr>
      </w:pPr>
      <w:proofErr w:type="spellStart"/>
      <w:ins w:id="139"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b</w:t>
        </w:r>
      </w:ins>
    </w:p>
    <w:p w:rsidR="00B12CF0" w:rsidRPr="009F259D" w:rsidRDefault="00B12CF0" w:rsidP="00B12CF0">
      <w:pPr>
        <w:shd w:val="clear" w:color="auto" w:fill="FFFFFF"/>
        <w:spacing w:after="0" w:line="240" w:lineRule="auto"/>
        <w:textAlignment w:val="baseline"/>
        <w:rPr>
          <w:ins w:id="140"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141" w:author="Unknown"/>
          <w:rFonts w:ascii="Arial" w:eastAsia="Times New Roman" w:hAnsi="Arial" w:cs="Arial"/>
          <w:color w:val="000000" w:themeColor="text1"/>
          <w:sz w:val="24"/>
          <w:szCs w:val="24"/>
        </w:rPr>
      </w:pPr>
      <w:ins w:id="142" w:author="Unknown">
        <w:r w:rsidRPr="009F259D">
          <w:rPr>
            <w:rFonts w:ascii="Arial" w:eastAsia="Times New Roman" w:hAnsi="Arial" w:cs="Arial"/>
            <w:color w:val="000000" w:themeColor="text1"/>
            <w:sz w:val="24"/>
            <w:szCs w:val="24"/>
          </w:rPr>
          <w:t>Which of the information statement are not required to ascertain the position of C?</w:t>
        </w:r>
      </w:ins>
    </w:p>
    <w:p w:rsidR="00B12CF0" w:rsidRPr="009F259D" w:rsidRDefault="00B12CF0" w:rsidP="00B12CF0">
      <w:pPr>
        <w:shd w:val="clear" w:color="auto" w:fill="FFFFFF"/>
        <w:spacing w:after="0" w:line="240" w:lineRule="auto"/>
        <w:textAlignment w:val="baseline"/>
        <w:rPr>
          <w:ins w:id="143" w:author="Unknown"/>
          <w:rFonts w:ascii="Arial" w:eastAsia="Times New Roman" w:hAnsi="Arial" w:cs="Arial"/>
          <w:color w:val="000000" w:themeColor="text1"/>
          <w:sz w:val="24"/>
          <w:szCs w:val="24"/>
        </w:rPr>
      </w:pPr>
      <w:ins w:id="144" w:author="Unknown">
        <w:r w:rsidRPr="009F259D">
          <w:rPr>
            <w:rFonts w:ascii="Arial" w:eastAsia="Times New Roman" w:hAnsi="Arial" w:cs="Arial"/>
            <w:color w:val="000000" w:themeColor="text1"/>
            <w:sz w:val="24"/>
            <w:szCs w:val="24"/>
          </w:rPr>
          <w:t>(a) (</w:t>
        </w:r>
        <w:proofErr w:type="gramStart"/>
        <w:r w:rsidRPr="009F259D">
          <w:rPr>
            <w:rFonts w:ascii="Arial" w:eastAsia="Times New Roman" w:hAnsi="Arial" w:cs="Arial"/>
            <w:color w:val="000000" w:themeColor="text1"/>
            <w:sz w:val="24"/>
            <w:szCs w:val="24"/>
          </w:rPr>
          <w:t>i</w:t>
        </w:r>
        <w:proofErr w:type="gramEnd"/>
        <w:r w:rsidRPr="009F259D">
          <w:rPr>
            <w:rFonts w:ascii="Arial" w:eastAsia="Times New Roman" w:hAnsi="Arial" w:cs="Arial"/>
            <w:color w:val="000000" w:themeColor="text1"/>
            <w:sz w:val="24"/>
            <w:szCs w:val="24"/>
          </w:rPr>
          <w:t>) above</w:t>
        </w:r>
      </w:ins>
    </w:p>
    <w:p w:rsidR="00B12CF0" w:rsidRPr="009F259D" w:rsidRDefault="00B12CF0" w:rsidP="00B12CF0">
      <w:pPr>
        <w:shd w:val="clear" w:color="auto" w:fill="FFFFFF"/>
        <w:spacing w:after="0" w:line="240" w:lineRule="auto"/>
        <w:textAlignment w:val="baseline"/>
        <w:rPr>
          <w:ins w:id="145" w:author="Unknown"/>
          <w:rFonts w:ascii="Arial" w:eastAsia="Times New Roman" w:hAnsi="Arial" w:cs="Arial"/>
          <w:color w:val="000000" w:themeColor="text1"/>
          <w:sz w:val="24"/>
          <w:szCs w:val="24"/>
        </w:rPr>
      </w:pPr>
      <w:ins w:id="146" w:author="Unknown">
        <w:r w:rsidRPr="009F259D">
          <w:rPr>
            <w:rFonts w:ascii="Arial" w:eastAsia="Times New Roman" w:hAnsi="Arial" w:cs="Arial"/>
            <w:color w:val="000000" w:themeColor="text1"/>
            <w:sz w:val="24"/>
            <w:szCs w:val="24"/>
          </w:rPr>
          <w:t>(b) Either (ii) or (iii) above</w:t>
        </w:r>
      </w:ins>
    </w:p>
    <w:p w:rsidR="00B12CF0" w:rsidRPr="009F259D" w:rsidRDefault="00B12CF0" w:rsidP="00B12CF0">
      <w:pPr>
        <w:shd w:val="clear" w:color="auto" w:fill="FFFFFF"/>
        <w:spacing w:after="0" w:line="240" w:lineRule="auto"/>
        <w:textAlignment w:val="baseline"/>
        <w:rPr>
          <w:ins w:id="147" w:author="Unknown"/>
          <w:rFonts w:ascii="Arial" w:eastAsia="Times New Roman" w:hAnsi="Arial" w:cs="Arial"/>
          <w:color w:val="000000" w:themeColor="text1"/>
          <w:sz w:val="24"/>
          <w:szCs w:val="24"/>
        </w:rPr>
      </w:pPr>
      <w:ins w:id="148" w:author="Unknown">
        <w:r w:rsidRPr="009F259D">
          <w:rPr>
            <w:rFonts w:ascii="Arial" w:eastAsia="Times New Roman" w:hAnsi="Arial" w:cs="Arial"/>
            <w:color w:val="000000" w:themeColor="text1"/>
            <w:sz w:val="24"/>
            <w:szCs w:val="24"/>
          </w:rPr>
          <w:t>(c) (</w:t>
        </w:r>
        <w:proofErr w:type="gramStart"/>
        <w:r w:rsidRPr="009F259D">
          <w:rPr>
            <w:rFonts w:ascii="Arial" w:eastAsia="Times New Roman" w:hAnsi="Arial" w:cs="Arial"/>
            <w:color w:val="000000" w:themeColor="text1"/>
            <w:sz w:val="24"/>
            <w:szCs w:val="24"/>
          </w:rPr>
          <w:t>iii</w:t>
        </w:r>
        <w:proofErr w:type="gramEnd"/>
        <w:r w:rsidRPr="009F259D">
          <w:rPr>
            <w:rFonts w:ascii="Arial" w:eastAsia="Times New Roman" w:hAnsi="Arial" w:cs="Arial"/>
            <w:color w:val="000000" w:themeColor="text1"/>
            <w:sz w:val="24"/>
            <w:szCs w:val="24"/>
          </w:rPr>
          <w:t>) above</w:t>
        </w:r>
      </w:ins>
    </w:p>
    <w:p w:rsidR="00B12CF0" w:rsidRPr="009F259D" w:rsidRDefault="00B12CF0" w:rsidP="00B12CF0">
      <w:pPr>
        <w:shd w:val="clear" w:color="auto" w:fill="FFFFFF"/>
        <w:spacing w:after="0" w:line="240" w:lineRule="auto"/>
        <w:textAlignment w:val="baseline"/>
        <w:rPr>
          <w:ins w:id="149" w:author="Unknown"/>
          <w:rFonts w:ascii="Arial" w:eastAsia="Times New Roman" w:hAnsi="Arial" w:cs="Arial"/>
          <w:color w:val="000000" w:themeColor="text1"/>
          <w:sz w:val="24"/>
          <w:szCs w:val="24"/>
        </w:rPr>
      </w:pPr>
      <w:ins w:id="150" w:author="Unknown">
        <w:r w:rsidRPr="009F259D">
          <w:rPr>
            <w:rFonts w:ascii="Arial" w:eastAsia="Times New Roman" w:hAnsi="Arial" w:cs="Arial"/>
            <w:color w:val="000000" w:themeColor="text1"/>
            <w:sz w:val="24"/>
            <w:szCs w:val="24"/>
          </w:rPr>
          <w:lastRenderedPageBreak/>
          <w:t>(d) All are required</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151" w:author="Unknown"/>
          <w:rFonts w:ascii="Arial" w:eastAsia="Times New Roman" w:hAnsi="Arial" w:cs="Arial"/>
          <w:color w:val="000000" w:themeColor="text1"/>
          <w:sz w:val="24"/>
          <w:szCs w:val="24"/>
        </w:rPr>
      </w:pPr>
      <w:proofErr w:type="spellStart"/>
      <w:ins w:id="152"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d</w:t>
        </w:r>
      </w:ins>
    </w:p>
    <w:p w:rsidR="00B12CF0" w:rsidRPr="009F259D" w:rsidRDefault="00B12CF0" w:rsidP="00B12CF0">
      <w:pPr>
        <w:shd w:val="clear" w:color="auto" w:fill="FFFFFF"/>
        <w:spacing w:after="0" w:line="240" w:lineRule="auto"/>
        <w:textAlignment w:val="baseline"/>
        <w:rPr>
          <w:ins w:id="153"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154" w:author="Unknown"/>
          <w:rFonts w:ascii="Arial" w:eastAsia="Times New Roman" w:hAnsi="Arial" w:cs="Arial"/>
          <w:color w:val="000000" w:themeColor="text1"/>
          <w:sz w:val="24"/>
          <w:szCs w:val="24"/>
        </w:rPr>
      </w:pPr>
      <w:ins w:id="155" w:author="Unknown">
        <w:r w:rsidRPr="009F259D">
          <w:rPr>
            <w:rFonts w:ascii="Arial" w:eastAsia="Times New Roman" w:hAnsi="Arial" w:cs="Arial"/>
            <w:color w:val="000000" w:themeColor="text1"/>
            <w:sz w:val="24"/>
            <w:szCs w:val="24"/>
          </w:rPr>
          <w:t>Which of the following is C's position?</w:t>
        </w:r>
      </w:ins>
    </w:p>
    <w:p w:rsidR="00B12CF0" w:rsidRPr="009F259D" w:rsidRDefault="00B12CF0" w:rsidP="00B12CF0">
      <w:pPr>
        <w:shd w:val="clear" w:color="auto" w:fill="FFFFFF"/>
        <w:spacing w:after="0" w:line="240" w:lineRule="auto"/>
        <w:textAlignment w:val="baseline"/>
        <w:rPr>
          <w:ins w:id="156" w:author="Unknown"/>
          <w:rFonts w:ascii="Arial" w:eastAsia="Times New Roman" w:hAnsi="Arial" w:cs="Arial"/>
          <w:color w:val="000000" w:themeColor="text1"/>
          <w:sz w:val="24"/>
          <w:szCs w:val="24"/>
        </w:rPr>
      </w:pPr>
      <w:ins w:id="157" w:author="Unknown">
        <w:r w:rsidRPr="009F259D">
          <w:rPr>
            <w:rFonts w:ascii="Arial" w:eastAsia="Times New Roman" w:hAnsi="Arial" w:cs="Arial"/>
            <w:color w:val="000000" w:themeColor="text1"/>
            <w:sz w:val="24"/>
            <w:szCs w:val="24"/>
          </w:rPr>
          <w:t>(a) Between E and F</w:t>
        </w:r>
      </w:ins>
    </w:p>
    <w:p w:rsidR="00B12CF0" w:rsidRPr="009F259D" w:rsidRDefault="00B12CF0" w:rsidP="00B12CF0">
      <w:pPr>
        <w:shd w:val="clear" w:color="auto" w:fill="FFFFFF"/>
        <w:spacing w:after="0" w:line="240" w:lineRule="auto"/>
        <w:textAlignment w:val="baseline"/>
        <w:rPr>
          <w:ins w:id="158" w:author="Unknown"/>
          <w:rFonts w:ascii="Arial" w:eastAsia="Times New Roman" w:hAnsi="Arial" w:cs="Arial"/>
          <w:color w:val="000000" w:themeColor="text1"/>
          <w:sz w:val="24"/>
          <w:szCs w:val="24"/>
        </w:rPr>
      </w:pPr>
      <w:ins w:id="159" w:author="Unknown">
        <w:r w:rsidRPr="009F259D">
          <w:rPr>
            <w:rFonts w:ascii="Arial" w:eastAsia="Times New Roman" w:hAnsi="Arial" w:cs="Arial"/>
            <w:color w:val="000000" w:themeColor="text1"/>
            <w:sz w:val="24"/>
            <w:szCs w:val="24"/>
          </w:rPr>
          <w:t>(b) Between G and E</w:t>
        </w:r>
      </w:ins>
    </w:p>
    <w:p w:rsidR="00B12CF0" w:rsidRPr="009F259D" w:rsidRDefault="00B12CF0" w:rsidP="00B12CF0">
      <w:pPr>
        <w:shd w:val="clear" w:color="auto" w:fill="FFFFFF"/>
        <w:spacing w:after="0" w:line="240" w:lineRule="auto"/>
        <w:textAlignment w:val="baseline"/>
        <w:rPr>
          <w:ins w:id="160" w:author="Unknown"/>
          <w:rFonts w:ascii="Arial" w:eastAsia="Times New Roman" w:hAnsi="Arial" w:cs="Arial"/>
          <w:color w:val="000000" w:themeColor="text1"/>
          <w:sz w:val="24"/>
          <w:szCs w:val="24"/>
        </w:rPr>
      </w:pPr>
      <w:ins w:id="161" w:author="Unknown">
        <w:r w:rsidRPr="009F259D">
          <w:rPr>
            <w:rFonts w:ascii="Arial" w:eastAsia="Times New Roman" w:hAnsi="Arial" w:cs="Arial"/>
            <w:color w:val="000000" w:themeColor="text1"/>
            <w:sz w:val="24"/>
            <w:szCs w:val="24"/>
          </w:rPr>
          <w:t>(c) Second to the left of B</w:t>
        </w:r>
      </w:ins>
    </w:p>
    <w:p w:rsidR="00B12CF0" w:rsidRPr="009F259D" w:rsidRDefault="00B12CF0" w:rsidP="00B12CF0">
      <w:pPr>
        <w:shd w:val="clear" w:color="auto" w:fill="FFFFFF"/>
        <w:spacing w:after="0" w:line="240" w:lineRule="auto"/>
        <w:textAlignment w:val="baseline"/>
        <w:rPr>
          <w:ins w:id="162" w:author="Unknown"/>
          <w:rFonts w:ascii="Arial" w:eastAsia="Times New Roman" w:hAnsi="Arial" w:cs="Arial"/>
          <w:color w:val="000000" w:themeColor="text1"/>
          <w:sz w:val="24"/>
          <w:szCs w:val="24"/>
        </w:rPr>
      </w:pPr>
      <w:ins w:id="163" w:author="Unknown">
        <w:r w:rsidRPr="009F259D">
          <w:rPr>
            <w:rFonts w:ascii="Arial" w:eastAsia="Times New Roman" w:hAnsi="Arial" w:cs="Arial"/>
            <w:color w:val="000000" w:themeColor="text1"/>
            <w:sz w:val="24"/>
            <w:szCs w:val="24"/>
          </w:rPr>
          <w:t>(d) None of these</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164" w:author="Unknown"/>
          <w:rFonts w:ascii="Arial" w:eastAsia="Times New Roman" w:hAnsi="Arial" w:cs="Arial"/>
          <w:color w:val="000000" w:themeColor="text1"/>
          <w:sz w:val="24"/>
          <w:szCs w:val="24"/>
        </w:rPr>
      </w:pPr>
      <w:proofErr w:type="spellStart"/>
      <w:ins w:id="165"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c</w:t>
        </w:r>
      </w:ins>
    </w:p>
    <w:p w:rsidR="00B12CF0" w:rsidRPr="009F259D" w:rsidRDefault="00B12CF0" w:rsidP="00B12CF0">
      <w:pPr>
        <w:shd w:val="clear" w:color="auto" w:fill="FFFFFF"/>
        <w:spacing w:after="0" w:line="240" w:lineRule="auto"/>
        <w:textAlignment w:val="baseline"/>
        <w:rPr>
          <w:ins w:id="166" w:author="Unknown"/>
          <w:rFonts w:ascii="Arial" w:eastAsia="Times New Roman" w:hAnsi="Arial" w:cs="Arial"/>
          <w:color w:val="000000" w:themeColor="text1"/>
          <w:sz w:val="24"/>
          <w:szCs w:val="24"/>
        </w:rPr>
      </w:pPr>
    </w:p>
    <w:p w:rsidR="00B12CF0" w:rsidRPr="009F259D" w:rsidRDefault="00BF545C" w:rsidP="00B12CF0">
      <w:pPr>
        <w:shd w:val="clear" w:color="auto" w:fill="FFFFFF"/>
        <w:spacing w:after="0" w:line="240" w:lineRule="auto"/>
        <w:textAlignment w:val="baseline"/>
        <w:rPr>
          <w:ins w:id="167" w:author="Unknown"/>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128. </w:t>
      </w:r>
      <w:ins w:id="168" w:author="Unknown">
        <w:r w:rsidR="00B12CF0" w:rsidRPr="009F259D">
          <w:rPr>
            <w:rFonts w:ascii="Arial" w:eastAsia="Times New Roman" w:hAnsi="Arial" w:cs="Arial"/>
            <w:color w:val="000000" w:themeColor="text1"/>
            <w:sz w:val="24"/>
            <w:szCs w:val="24"/>
          </w:rPr>
          <w:t>Read the following information and answer the questions based on it.</w:t>
        </w:r>
      </w:ins>
    </w:p>
    <w:p w:rsidR="00B12CF0" w:rsidRPr="009F259D" w:rsidRDefault="00B12CF0" w:rsidP="00B12CF0">
      <w:pPr>
        <w:shd w:val="clear" w:color="auto" w:fill="FFFFFF"/>
        <w:spacing w:after="0" w:line="240" w:lineRule="auto"/>
        <w:textAlignment w:val="baseline"/>
        <w:rPr>
          <w:ins w:id="169" w:author="Unknown"/>
          <w:rFonts w:ascii="Arial" w:eastAsia="Times New Roman" w:hAnsi="Arial" w:cs="Arial"/>
          <w:color w:val="000000" w:themeColor="text1"/>
          <w:sz w:val="24"/>
          <w:szCs w:val="24"/>
        </w:rPr>
      </w:pPr>
      <w:ins w:id="170" w:author="Unknown">
        <w:r w:rsidRPr="009F259D">
          <w:rPr>
            <w:rFonts w:ascii="Arial" w:eastAsia="Times New Roman" w:hAnsi="Arial" w:cs="Arial"/>
            <w:color w:val="000000" w:themeColor="text1"/>
            <w:sz w:val="24"/>
            <w:szCs w:val="24"/>
          </w:rPr>
          <w:t>(i)   Seven students P, Q, R, S, T, U and V take a series of tests.</w:t>
        </w:r>
      </w:ins>
    </w:p>
    <w:p w:rsidR="00B12CF0" w:rsidRPr="009F259D" w:rsidRDefault="00B12CF0" w:rsidP="00B12CF0">
      <w:pPr>
        <w:shd w:val="clear" w:color="auto" w:fill="FFFFFF"/>
        <w:spacing w:after="0" w:line="240" w:lineRule="auto"/>
        <w:textAlignment w:val="baseline"/>
        <w:rPr>
          <w:ins w:id="171" w:author="Unknown"/>
          <w:rFonts w:ascii="Arial" w:eastAsia="Times New Roman" w:hAnsi="Arial" w:cs="Arial"/>
          <w:color w:val="000000" w:themeColor="text1"/>
          <w:sz w:val="24"/>
          <w:szCs w:val="24"/>
        </w:rPr>
      </w:pPr>
      <w:ins w:id="172" w:author="Unknown">
        <w:r w:rsidRPr="009F259D">
          <w:rPr>
            <w:rFonts w:ascii="Arial" w:eastAsia="Times New Roman" w:hAnsi="Arial" w:cs="Arial"/>
            <w:color w:val="000000" w:themeColor="text1"/>
            <w:sz w:val="24"/>
            <w:szCs w:val="24"/>
          </w:rPr>
          <w:t>(ii)    No two students get similar marks.</w:t>
        </w:r>
      </w:ins>
    </w:p>
    <w:p w:rsidR="00B12CF0" w:rsidRPr="009F259D" w:rsidRDefault="00B12CF0" w:rsidP="00B12CF0">
      <w:pPr>
        <w:shd w:val="clear" w:color="auto" w:fill="FFFFFF"/>
        <w:spacing w:after="0" w:line="240" w:lineRule="auto"/>
        <w:textAlignment w:val="baseline"/>
        <w:rPr>
          <w:ins w:id="173" w:author="Unknown"/>
          <w:rFonts w:ascii="Arial" w:eastAsia="Times New Roman" w:hAnsi="Arial" w:cs="Arial"/>
          <w:color w:val="000000" w:themeColor="text1"/>
          <w:sz w:val="24"/>
          <w:szCs w:val="24"/>
        </w:rPr>
      </w:pPr>
      <w:ins w:id="174" w:author="Unknown">
        <w:r w:rsidRPr="009F259D">
          <w:rPr>
            <w:rFonts w:ascii="Arial" w:eastAsia="Times New Roman" w:hAnsi="Arial" w:cs="Arial"/>
            <w:color w:val="000000" w:themeColor="text1"/>
            <w:sz w:val="24"/>
            <w:szCs w:val="24"/>
          </w:rPr>
          <w:t>(iii)   V always scores more than P.</w:t>
        </w:r>
      </w:ins>
    </w:p>
    <w:p w:rsidR="00B12CF0" w:rsidRPr="009F259D" w:rsidRDefault="00B12CF0" w:rsidP="00B12CF0">
      <w:pPr>
        <w:shd w:val="clear" w:color="auto" w:fill="FFFFFF"/>
        <w:spacing w:after="0" w:line="240" w:lineRule="auto"/>
        <w:textAlignment w:val="baseline"/>
        <w:rPr>
          <w:ins w:id="175" w:author="Unknown"/>
          <w:rFonts w:ascii="Arial" w:eastAsia="Times New Roman" w:hAnsi="Arial" w:cs="Arial"/>
          <w:color w:val="000000" w:themeColor="text1"/>
          <w:sz w:val="24"/>
          <w:szCs w:val="24"/>
        </w:rPr>
      </w:pPr>
      <w:ins w:id="176" w:author="Unknown">
        <w:r w:rsidRPr="009F259D">
          <w:rPr>
            <w:rFonts w:ascii="Arial" w:eastAsia="Times New Roman" w:hAnsi="Arial" w:cs="Arial"/>
            <w:color w:val="000000" w:themeColor="text1"/>
            <w:sz w:val="24"/>
            <w:szCs w:val="24"/>
          </w:rPr>
          <w:t>(iv)  P always scores more than Q.</w:t>
        </w:r>
      </w:ins>
    </w:p>
    <w:p w:rsidR="00B12CF0" w:rsidRPr="009F259D" w:rsidRDefault="00B12CF0" w:rsidP="00B12CF0">
      <w:pPr>
        <w:shd w:val="clear" w:color="auto" w:fill="FFFFFF"/>
        <w:spacing w:after="0" w:line="240" w:lineRule="auto"/>
        <w:textAlignment w:val="baseline"/>
        <w:rPr>
          <w:ins w:id="177" w:author="Unknown"/>
          <w:rFonts w:ascii="Arial" w:eastAsia="Times New Roman" w:hAnsi="Arial" w:cs="Arial"/>
          <w:color w:val="000000" w:themeColor="text1"/>
          <w:sz w:val="24"/>
          <w:szCs w:val="24"/>
        </w:rPr>
      </w:pPr>
      <w:ins w:id="178" w:author="Unknown">
        <w:r w:rsidRPr="009F259D">
          <w:rPr>
            <w:rFonts w:ascii="Arial" w:eastAsia="Times New Roman" w:hAnsi="Arial" w:cs="Arial"/>
            <w:color w:val="000000" w:themeColor="text1"/>
            <w:sz w:val="24"/>
            <w:szCs w:val="24"/>
          </w:rPr>
          <w:t>(v)    Each time either R scores the highest and T gets the least or alternatively S scores the highest and U or Q scores the least.</w:t>
        </w:r>
      </w:ins>
    </w:p>
    <w:p w:rsidR="00B12CF0" w:rsidRPr="009F259D" w:rsidRDefault="00B12CF0" w:rsidP="00B12CF0">
      <w:pPr>
        <w:shd w:val="clear" w:color="auto" w:fill="FFFFFF"/>
        <w:spacing w:after="0" w:line="240" w:lineRule="auto"/>
        <w:textAlignment w:val="baseline"/>
        <w:rPr>
          <w:ins w:id="179"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180" w:author="Unknown"/>
          <w:rFonts w:ascii="Arial" w:eastAsia="Times New Roman" w:hAnsi="Arial" w:cs="Arial"/>
          <w:color w:val="000000" w:themeColor="text1"/>
          <w:sz w:val="24"/>
          <w:szCs w:val="24"/>
        </w:rPr>
      </w:pPr>
      <w:ins w:id="181" w:author="Unknown">
        <w:r w:rsidRPr="009F259D">
          <w:rPr>
            <w:rFonts w:ascii="Arial" w:eastAsia="Times New Roman" w:hAnsi="Arial" w:cs="Arial"/>
            <w:color w:val="000000" w:themeColor="text1"/>
            <w:sz w:val="24"/>
            <w:szCs w:val="24"/>
          </w:rPr>
          <w:t>If V is ranked fifth, which of these must be true?</w:t>
        </w:r>
      </w:ins>
    </w:p>
    <w:p w:rsidR="00B12CF0" w:rsidRPr="009F259D" w:rsidRDefault="00B12CF0" w:rsidP="00B12CF0">
      <w:pPr>
        <w:shd w:val="clear" w:color="auto" w:fill="FFFFFF"/>
        <w:spacing w:after="0" w:line="240" w:lineRule="auto"/>
        <w:textAlignment w:val="baseline"/>
        <w:rPr>
          <w:ins w:id="182" w:author="Unknown"/>
          <w:rFonts w:ascii="Arial" w:eastAsia="Times New Roman" w:hAnsi="Arial" w:cs="Arial"/>
          <w:color w:val="000000" w:themeColor="text1"/>
          <w:sz w:val="24"/>
          <w:szCs w:val="24"/>
        </w:rPr>
      </w:pPr>
      <w:ins w:id="183" w:author="Unknown">
        <w:r w:rsidRPr="009F259D">
          <w:rPr>
            <w:rFonts w:ascii="Arial" w:eastAsia="Times New Roman" w:hAnsi="Arial" w:cs="Arial"/>
            <w:color w:val="000000" w:themeColor="text1"/>
            <w:sz w:val="24"/>
            <w:szCs w:val="24"/>
          </w:rPr>
          <w:t>(</w:t>
        </w:r>
        <w:proofErr w:type="gramStart"/>
        <w:r w:rsidRPr="009F259D">
          <w:rPr>
            <w:rFonts w:ascii="Arial" w:eastAsia="Times New Roman" w:hAnsi="Arial" w:cs="Arial"/>
            <w:color w:val="000000" w:themeColor="text1"/>
            <w:sz w:val="24"/>
            <w:szCs w:val="24"/>
          </w:rPr>
          <w:t>a</w:t>
        </w:r>
        <w:proofErr w:type="gramEnd"/>
        <w:r w:rsidRPr="009F259D">
          <w:rPr>
            <w:rFonts w:ascii="Arial" w:eastAsia="Times New Roman" w:hAnsi="Arial" w:cs="Arial"/>
            <w:color w:val="000000" w:themeColor="text1"/>
            <w:sz w:val="24"/>
            <w:szCs w:val="24"/>
          </w:rPr>
          <w:t>) S Scores the highest</w:t>
        </w:r>
      </w:ins>
    </w:p>
    <w:p w:rsidR="00B12CF0" w:rsidRPr="009F259D" w:rsidRDefault="00B12CF0" w:rsidP="00B12CF0">
      <w:pPr>
        <w:shd w:val="clear" w:color="auto" w:fill="FFFFFF"/>
        <w:spacing w:after="0" w:line="240" w:lineRule="auto"/>
        <w:textAlignment w:val="baseline"/>
        <w:rPr>
          <w:ins w:id="184" w:author="Unknown"/>
          <w:rFonts w:ascii="Arial" w:eastAsia="Times New Roman" w:hAnsi="Arial" w:cs="Arial"/>
          <w:color w:val="000000" w:themeColor="text1"/>
          <w:sz w:val="24"/>
          <w:szCs w:val="24"/>
        </w:rPr>
      </w:pPr>
      <w:ins w:id="185" w:author="Unknown">
        <w:r w:rsidRPr="009F259D">
          <w:rPr>
            <w:rFonts w:ascii="Arial" w:eastAsia="Times New Roman" w:hAnsi="Arial" w:cs="Arial"/>
            <w:color w:val="000000" w:themeColor="text1"/>
            <w:sz w:val="24"/>
            <w:szCs w:val="24"/>
          </w:rPr>
          <w:t>(b) R is ranked second</w:t>
        </w:r>
      </w:ins>
    </w:p>
    <w:p w:rsidR="00B12CF0" w:rsidRPr="009F259D" w:rsidRDefault="00B12CF0" w:rsidP="00B12CF0">
      <w:pPr>
        <w:shd w:val="clear" w:color="auto" w:fill="FFFFFF"/>
        <w:spacing w:after="0" w:line="240" w:lineRule="auto"/>
        <w:textAlignment w:val="baseline"/>
        <w:rPr>
          <w:ins w:id="186" w:author="Unknown"/>
          <w:rFonts w:ascii="Arial" w:eastAsia="Times New Roman" w:hAnsi="Arial" w:cs="Arial"/>
          <w:color w:val="000000" w:themeColor="text1"/>
          <w:sz w:val="24"/>
          <w:szCs w:val="24"/>
        </w:rPr>
      </w:pPr>
      <w:ins w:id="187" w:author="Unknown">
        <w:r w:rsidRPr="009F259D">
          <w:rPr>
            <w:rFonts w:ascii="Arial" w:eastAsia="Times New Roman" w:hAnsi="Arial" w:cs="Arial"/>
            <w:color w:val="000000" w:themeColor="text1"/>
            <w:sz w:val="24"/>
            <w:szCs w:val="24"/>
          </w:rPr>
          <w:t>(c) T is ranked third</w:t>
        </w:r>
      </w:ins>
    </w:p>
    <w:p w:rsidR="00B12CF0" w:rsidRPr="009F259D" w:rsidRDefault="00B12CF0" w:rsidP="00B12CF0">
      <w:pPr>
        <w:shd w:val="clear" w:color="auto" w:fill="FFFFFF"/>
        <w:spacing w:after="0" w:line="240" w:lineRule="auto"/>
        <w:textAlignment w:val="baseline"/>
        <w:rPr>
          <w:ins w:id="188" w:author="Unknown"/>
          <w:rFonts w:ascii="Arial" w:eastAsia="Times New Roman" w:hAnsi="Arial" w:cs="Arial"/>
          <w:color w:val="000000" w:themeColor="text1"/>
          <w:sz w:val="24"/>
          <w:szCs w:val="24"/>
        </w:rPr>
      </w:pPr>
      <w:ins w:id="189" w:author="Unknown">
        <w:r w:rsidRPr="009F259D">
          <w:rPr>
            <w:rFonts w:ascii="Arial" w:eastAsia="Times New Roman" w:hAnsi="Arial" w:cs="Arial"/>
            <w:color w:val="000000" w:themeColor="text1"/>
            <w:sz w:val="24"/>
            <w:szCs w:val="24"/>
          </w:rPr>
          <w:t>(d) Q is ranked fourth</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190" w:author="Unknown"/>
          <w:rFonts w:ascii="Arial" w:eastAsia="Times New Roman" w:hAnsi="Arial" w:cs="Arial"/>
          <w:color w:val="000000" w:themeColor="text1"/>
          <w:sz w:val="24"/>
          <w:szCs w:val="24"/>
        </w:rPr>
      </w:pPr>
      <w:proofErr w:type="spellStart"/>
      <w:ins w:id="191"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a</w:t>
        </w:r>
      </w:ins>
    </w:p>
    <w:p w:rsidR="00B12CF0" w:rsidRPr="009F259D" w:rsidRDefault="00B12CF0" w:rsidP="00B12CF0">
      <w:pPr>
        <w:shd w:val="clear" w:color="auto" w:fill="FFFFFF"/>
        <w:spacing w:after="0" w:line="240" w:lineRule="auto"/>
        <w:textAlignment w:val="baseline"/>
        <w:rPr>
          <w:ins w:id="192"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193" w:author="Unknown"/>
          <w:rFonts w:ascii="Arial" w:eastAsia="Times New Roman" w:hAnsi="Arial" w:cs="Arial"/>
          <w:color w:val="000000" w:themeColor="text1"/>
          <w:sz w:val="24"/>
          <w:szCs w:val="24"/>
        </w:rPr>
      </w:pPr>
      <w:ins w:id="194" w:author="Unknown">
        <w:r w:rsidRPr="009F259D">
          <w:rPr>
            <w:rFonts w:ascii="Arial" w:eastAsia="Times New Roman" w:hAnsi="Arial" w:cs="Arial"/>
            <w:color w:val="000000" w:themeColor="text1"/>
            <w:sz w:val="24"/>
            <w:szCs w:val="24"/>
          </w:rPr>
          <w:t>If R gets the most, V should be ranked not lower than:</w:t>
        </w:r>
      </w:ins>
    </w:p>
    <w:p w:rsidR="00B12CF0" w:rsidRPr="009F259D" w:rsidRDefault="00B12CF0" w:rsidP="00B12CF0">
      <w:pPr>
        <w:shd w:val="clear" w:color="auto" w:fill="FFFFFF"/>
        <w:spacing w:after="0" w:line="240" w:lineRule="auto"/>
        <w:textAlignment w:val="baseline"/>
        <w:rPr>
          <w:ins w:id="195" w:author="Unknown"/>
          <w:rFonts w:ascii="Arial" w:eastAsia="Times New Roman" w:hAnsi="Arial" w:cs="Arial"/>
          <w:color w:val="000000" w:themeColor="text1"/>
          <w:sz w:val="24"/>
          <w:szCs w:val="24"/>
        </w:rPr>
      </w:pPr>
      <w:ins w:id="196" w:author="Unknown">
        <w:r w:rsidRPr="009F259D">
          <w:rPr>
            <w:rFonts w:ascii="Arial" w:eastAsia="Times New Roman" w:hAnsi="Arial" w:cs="Arial"/>
            <w:color w:val="000000" w:themeColor="text1"/>
            <w:sz w:val="24"/>
            <w:szCs w:val="24"/>
          </w:rPr>
          <w:t>a)   Second</w:t>
        </w:r>
      </w:ins>
    </w:p>
    <w:p w:rsidR="00B12CF0" w:rsidRPr="009F259D" w:rsidRDefault="00B12CF0" w:rsidP="00B12CF0">
      <w:pPr>
        <w:shd w:val="clear" w:color="auto" w:fill="FFFFFF"/>
        <w:spacing w:after="0" w:line="240" w:lineRule="auto"/>
        <w:textAlignment w:val="baseline"/>
        <w:rPr>
          <w:ins w:id="197" w:author="Unknown"/>
          <w:rFonts w:ascii="Arial" w:eastAsia="Times New Roman" w:hAnsi="Arial" w:cs="Arial"/>
          <w:color w:val="000000" w:themeColor="text1"/>
          <w:sz w:val="24"/>
          <w:szCs w:val="24"/>
        </w:rPr>
      </w:pPr>
      <w:ins w:id="198" w:author="Unknown">
        <w:r w:rsidRPr="009F259D">
          <w:rPr>
            <w:rFonts w:ascii="Arial" w:eastAsia="Times New Roman" w:hAnsi="Arial" w:cs="Arial"/>
            <w:color w:val="000000" w:themeColor="text1"/>
            <w:sz w:val="24"/>
            <w:szCs w:val="24"/>
          </w:rPr>
          <w:t>b)   Third</w:t>
        </w:r>
      </w:ins>
    </w:p>
    <w:p w:rsidR="00B12CF0" w:rsidRPr="009F259D" w:rsidRDefault="00B12CF0" w:rsidP="00B12CF0">
      <w:pPr>
        <w:shd w:val="clear" w:color="auto" w:fill="FFFFFF"/>
        <w:spacing w:after="0" w:line="240" w:lineRule="auto"/>
        <w:textAlignment w:val="baseline"/>
        <w:rPr>
          <w:ins w:id="199" w:author="Unknown"/>
          <w:rFonts w:ascii="Arial" w:eastAsia="Times New Roman" w:hAnsi="Arial" w:cs="Arial"/>
          <w:color w:val="000000" w:themeColor="text1"/>
          <w:sz w:val="24"/>
          <w:szCs w:val="24"/>
        </w:rPr>
      </w:pPr>
      <w:proofErr w:type="gramStart"/>
      <w:ins w:id="200" w:author="Unknown">
        <w:r w:rsidRPr="009F259D">
          <w:rPr>
            <w:rFonts w:ascii="Arial" w:eastAsia="Times New Roman" w:hAnsi="Arial" w:cs="Arial"/>
            <w:color w:val="000000" w:themeColor="text1"/>
            <w:sz w:val="24"/>
            <w:szCs w:val="24"/>
          </w:rPr>
          <w:t>c</w:t>
        </w:r>
        <w:proofErr w:type="gramEnd"/>
        <w:r w:rsidRPr="009F259D">
          <w:rPr>
            <w:rFonts w:ascii="Arial" w:eastAsia="Times New Roman" w:hAnsi="Arial" w:cs="Arial"/>
            <w:color w:val="000000" w:themeColor="text1"/>
            <w:sz w:val="24"/>
            <w:szCs w:val="24"/>
          </w:rPr>
          <w:t>)    Fourth</w:t>
        </w:r>
      </w:ins>
    </w:p>
    <w:p w:rsidR="00B12CF0" w:rsidRPr="009F259D" w:rsidRDefault="00B12CF0" w:rsidP="00B12CF0">
      <w:pPr>
        <w:shd w:val="clear" w:color="auto" w:fill="FFFFFF"/>
        <w:spacing w:after="0" w:line="240" w:lineRule="auto"/>
        <w:textAlignment w:val="baseline"/>
        <w:rPr>
          <w:ins w:id="201" w:author="Unknown"/>
          <w:rFonts w:ascii="Arial" w:eastAsia="Times New Roman" w:hAnsi="Arial" w:cs="Arial"/>
          <w:color w:val="000000" w:themeColor="text1"/>
          <w:sz w:val="24"/>
          <w:szCs w:val="24"/>
        </w:rPr>
      </w:pPr>
      <w:ins w:id="202" w:author="Unknown">
        <w:r w:rsidRPr="009F259D">
          <w:rPr>
            <w:rFonts w:ascii="Arial" w:eastAsia="Times New Roman" w:hAnsi="Arial" w:cs="Arial"/>
            <w:color w:val="000000" w:themeColor="text1"/>
            <w:sz w:val="24"/>
            <w:szCs w:val="24"/>
          </w:rPr>
          <w:t>d)   Fifth</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203" w:author="Unknown"/>
          <w:rFonts w:ascii="Arial" w:eastAsia="Times New Roman" w:hAnsi="Arial" w:cs="Arial"/>
          <w:color w:val="000000" w:themeColor="text1"/>
          <w:sz w:val="24"/>
          <w:szCs w:val="24"/>
        </w:rPr>
      </w:pPr>
      <w:proofErr w:type="spellStart"/>
      <w:ins w:id="204"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c</w:t>
        </w:r>
      </w:ins>
    </w:p>
    <w:p w:rsidR="00B12CF0" w:rsidRPr="009F259D" w:rsidRDefault="00B12CF0" w:rsidP="00B12CF0">
      <w:pPr>
        <w:shd w:val="clear" w:color="auto" w:fill="FFFFFF"/>
        <w:spacing w:after="0" w:line="240" w:lineRule="auto"/>
        <w:textAlignment w:val="baseline"/>
        <w:rPr>
          <w:ins w:id="205"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206" w:author="Unknown"/>
          <w:rFonts w:ascii="Arial" w:eastAsia="Times New Roman" w:hAnsi="Arial" w:cs="Arial"/>
          <w:color w:val="000000" w:themeColor="text1"/>
          <w:sz w:val="24"/>
          <w:szCs w:val="24"/>
        </w:rPr>
      </w:pPr>
      <w:ins w:id="207" w:author="Unknown">
        <w:r w:rsidRPr="009F259D">
          <w:rPr>
            <w:rFonts w:ascii="Arial" w:eastAsia="Times New Roman" w:hAnsi="Arial" w:cs="Arial"/>
            <w:color w:val="000000" w:themeColor="text1"/>
            <w:sz w:val="24"/>
            <w:szCs w:val="24"/>
          </w:rPr>
          <w:t>If S is ranked second, which of the following can be true?</w:t>
        </w:r>
      </w:ins>
    </w:p>
    <w:p w:rsidR="00B12CF0" w:rsidRPr="009F259D" w:rsidRDefault="00B12CF0" w:rsidP="00B12CF0">
      <w:pPr>
        <w:shd w:val="clear" w:color="auto" w:fill="FFFFFF"/>
        <w:spacing w:after="0" w:line="240" w:lineRule="auto"/>
        <w:textAlignment w:val="baseline"/>
        <w:rPr>
          <w:ins w:id="208" w:author="Unknown"/>
          <w:rFonts w:ascii="Arial" w:eastAsia="Times New Roman" w:hAnsi="Arial" w:cs="Arial"/>
          <w:color w:val="000000" w:themeColor="text1"/>
          <w:sz w:val="24"/>
          <w:szCs w:val="24"/>
        </w:rPr>
      </w:pPr>
      <w:ins w:id="209" w:author="Unknown">
        <w:r w:rsidRPr="009F259D">
          <w:rPr>
            <w:rFonts w:ascii="Arial" w:eastAsia="Times New Roman" w:hAnsi="Arial" w:cs="Arial"/>
            <w:color w:val="000000" w:themeColor="text1"/>
            <w:sz w:val="24"/>
            <w:szCs w:val="24"/>
          </w:rPr>
          <w:t>(a) P gets more than R</w:t>
        </w:r>
      </w:ins>
    </w:p>
    <w:p w:rsidR="00B12CF0" w:rsidRPr="009F259D" w:rsidRDefault="00B12CF0" w:rsidP="00B12CF0">
      <w:pPr>
        <w:shd w:val="clear" w:color="auto" w:fill="FFFFFF"/>
        <w:spacing w:after="0" w:line="240" w:lineRule="auto"/>
        <w:textAlignment w:val="baseline"/>
        <w:rPr>
          <w:ins w:id="210" w:author="Unknown"/>
          <w:rFonts w:ascii="Arial" w:eastAsia="Times New Roman" w:hAnsi="Arial" w:cs="Arial"/>
          <w:color w:val="000000" w:themeColor="text1"/>
          <w:sz w:val="24"/>
          <w:szCs w:val="24"/>
        </w:rPr>
      </w:pPr>
      <w:ins w:id="211" w:author="Unknown">
        <w:r w:rsidRPr="009F259D">
          <w:rPr>
            <w:rFonts w:ascii="Arial" w:eastAsia="Times New Roman" w:hAnsi="Arial" w:cs="Arial"/>
            <w:color w:val="000000" w:themeColor="text1"/>
            <w:sz w:val="24"/>
            <w:szCs w:val="24"/>
          </w:rPr>
          <w:t>(b) V gets more than S</w:t>
        </w:r>
      </w:ins>
    </w:p>
    <w:p w:rsidR="00B12CF0" w:rsidRPr="009F259D" w:rsidRDefault="00B12CF0" w:rsidP="00B12CF0">
      <w:pPr>
        <w:shd w:val="clear" w:color="auto" w:fill="FFFFFF"/>
        <w:spacing w:after="0" w:line="240" w:lineRule="auto"/>
        <w:textAlignment w:val="baseline"/>
        <w:rPr>
          <w:ins w:id="212" w:author="Unknown"/>
          <w:rFonts w:ascii="Arial" w:eastAsia="Times New Roman" w:hAnsi="Arial" w:cs="Arial"/>
          <w:color w:val="000000" w:themeColor="text1"/>
          <w:sz w:val="24"/>
          <w:szCs w:val="24"/>
        </w:rPr>
      </w:pPr>
      <w:ins w:id="213" w:author="Unknown">
        <w:r w:rsidRPr="009F259D">
          <w:rPr>
            <w:rFonts w:ascii="Arial" w:eastAsia="Times New Roman" w:hAnsi="Arial" w:cs="Arial"/>
            <w:color w:val="000000" w:themeColor="text1"/>
            <w:sz w:val="24"/>
            <w:szCs w:val="24"/>
          </w:rPr>
          <w:t>(c) P gets more than S</w:t>
        </w:r>
      </w:ins>
    </w:p>
    <w:p w:rsidR="00B12CF0" w:rsidRPr="009F259D" w:rsidRDefault="00B12CF0" w:rsidP="00B12CF0">
      <w:pPr>
        <w:shd w:val="clear" w:color="auto" w:fill="FFFFFF"/>
        <w:spacing w:after="0" w:line="240" w:lineRule="auto"/>
        <w:textAlignment w:val="baseline"/>
        <w:rPr>
          <w:ins w:id="214" w:author="Unknown"/>
          <w:rFonts w:ascii="Arial" w:eastAsia="Times New Roman" w:hAnsi="Arial" w:cs="Arial"/>
          <w:color w:val="000000" w:themeColor="text1"/>
          <w:sz w:val="24"/>
          <w:szCs w:val="24"/>
        </w:rPr>
      </w:pPr>
      <w:ins w:id="215" w:author="Unknown">
        <w:r w:rsidRPr="009F259D">
          <w:rPr>
            <w:rFonts w:ascii="Arial" w:eastAsia="Times New Roman" w:hAnsi="Arial" w:cs="Arial"/>
            <w:color w:val="000000" w:themeColor="text1"/>
            <w:sz w:val="24"/>
            <w:szCs w:val="24"/>
          </w:rPr>
          <w:t>(d) U gets more than V</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216" w:author="Unknown"/>
          <w:rFonts w:ascii="Arial" w:eastAsia="Times New Roman" w:hAnsi="Arial" w:cs="Arial"/>
          <w:color w:val="000000" w:themeColor="text1"/>
          <w:sz w:val="24"/>
          <w:szCs w:val="24"/>
        </w:rPr>
      </w:pPr>
      <w:proofErr w:type="spellStart"/>
      <w:ins w:id="217"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d</w:t>
        </w:r>
      </w:ins>
    </w:p>
    <w:p w:rsidR="00B12CF0" w:rsidRPr="009F259D" w:rsidRDefault="00B12CF0" w:rsidP="00B12CF0">
      <w:pPr>
        <w:shd w:val="clear" w:color="auto" w:fill="FFFFFF"/>
        <w:spacing w:after="0" w:line="240" w:lineRule="auto"/>
        <w:textAlignment w:val="baseline"/>
        <w:rPr>
          <w:ins w:id="218"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219" w:author="Unknown"/>
          <w:rFonts w:ascii="Arial" w:eastAsia="Times New Roman" w:hAnsi="Arial" w:cs="Arial"/>
          <w:color w:val="000000" w:themeColor="text1"/>
          <w:sz w:val="24"/>
          <w:szCs w:val="24"/>
        </w:rPr>
      </w:pPr>
      <w:ins w:id="220" w:author="Unknown">
        <w:r w:rsidRPr="009F259D">
          <w:rPr>
            <w:rFonts w:ascii="Arial" w:eastAsia="Times New Roman" w:hAnsi="Arial" w:cs="Arial"/>
            <w:color w:val="000000" w:themeColor="text1"/>
            <w:sz w:val="24"/>
            <w:szCs w:val="24"/>
          </w:rPr>
          <w:t>If S is ranked sixth, and Q is ranked fifth, which of the following can be true?</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221" w:author="Unknown"/>
          <w:rFonts w:ascii="Arial" w:eastAsia="Times New Roman" w:hAnsi="Arial" w:cs="Arial"/>
          <w:color w:val="000000" w:themeColor="text1"/>
          <w:sz w:val="24"/>
          <w:szCs w:val="24"/>
        </w:rPr>
      </w:pPr>
      <w:ins w:id="222" w:author="Unknown">
        <w:r w:rsidRPr="009F259D">
          <w:rPr>
            <w:rFonts w:ascii="Arial" w:eastAsia="Times New Roman" w:hAnsi="Arial" w:cs="Arial"/>
            <w:color w:val="000000" w:themeColor="text1"/>
            <w:sz w:val="24"/>
            <w:szCs w:val="24"/>
          </w:rPr>
          <w:lastRenderedPageBreak/>
          <w:t>(a) V is ranked fifth or fourth</w:t>
        </w:r>
      </w:ins>
    </w:p>
    <w:p w:rsidR="00B12CF0" w:rsidRPr="009F259D" w:rsidRDefault="00B12CF0" w:rsidP="00B12CF0">
      <w:pPr>
        <w:shd w:val="clear" w:color="auto" w:fill="FFFFFF"/>
        <w:spacing w:after="0" w:line="240" w:lineRule="auto"/>
        <w:textAlignment w:val="baseline"/>
        <w:rPr>
          <w:ins w:id="223" w:author="Unknown"/>
          <w:rFonts w:ascii="Arial" w:eastAsia="Times New Roman" w:hAnsi="Arial" w:cs="Arial"/>
          <w:color w:val="000000" w:themeColor="text1"/>
          <w:sz w:val="24"/>
          <w:szCs w:val="24"/>
        </w:rPr>
      </w:pPr>
      <w:ins w:id="224" w:author="Unknown">
        <w:r w:rsidRPr="009F259D">
          <w:rPr>
            <w:rFonts w:ascii="Arial" w:eastAsia="Times New Roman" w:hAnsi="Arial" w:cs="Arial"/>
            <w:color w:val="000000" w:themeColor="text1"/>
            <w:sz w:val="24"/>
            <w:szCs w:val="24"/>
          </w:rPr>
          <w:t>(b) R is ranked second or third</w:t>
        </w:r>
      </w:ins>
    </w:p>
    <w:p w:rsidR="00B12CF0" w:rsidRPr="009F259D" w:rsidRDefault="00B12CF0" w:rsidP="00B12CF0">
      <w:pPr>
        <w:shd w:val="clear" w:color="auto" w:fill="FFFFFF"/>
        <w:spacing w:after="0" w:line="240" w:lineRule="auto"/>
        <w:textAlignment w:val="baseline"/>
        <w:rPr>
          <w:ins w:id="225" w:author="Unknown"/>
          <w:rFonts w:ascii="Arial" w:eastAsia="Times New Roman" w:hAnsi="Arial" w:cs="Arial"/>
          <w:color w:val="000000" w:themeColor="text1"/>
          <w:sz w:val="24"/>
          <w:szCs w:val="24"/>
        </w:rPr>
      </w:pPr>
      <w:ins w:id="226" w:author="Unknown">
        <w:r w:rsidRPr="009F259D">
          <w:rPr>
            <w:rFonts w:ascii="Arial" w:eastAsia="Times New Roman" w:hAnsi="Arial" w:cs="Arial"/>
            <w:color w:val="000000" w:themeColor="text1"/>
            <w:sz w:val="24"/>
            <w:szCs w:val="24"/>
          </w:rPr>
          <w:t>(c) P is ranked second or fifth</w:t>
        </w:r>
      </w:ins>
    </w:p>
    <w:p w:rsidR="00B12CF0" w:rsidRPr="009F259D" w:rsidRDefault="00B12CF0" w:rsidP="00B12CF0">
      <w:pPr>
        <w:shd w:val="clear" w:color="auto" w:fill="FFFFFF"/>
        <w:spacing w:after="0" w:line="240" w:lineRule="auto"/>
        <w:textAlignment w:val="baseline"/>
        <w:rPr>
          <w:ins w:id="227" w:author="Unknown"/>
          <w:rFonts w:ascii="Arial" w:eastAsia="Times New Roman" w:hAnsi="Arial" w:cs="Arial"/>
          <w:color w:val="000000" w:themeColor="text1"/>
          <w:sz w:val="24"/>
          <w:szCs w:val="24"/>
        </w:rPr>
      </w:pPr>
      <w:ins w:id="228" w:author="Unknown">
        <w:r w:rsidRPr="009F259D">
          <w:rPr>
            <w:rFonts w:ascii="Arial" w:eastAsia="Times New Roman" w:hAnsi="Arial" w:cs="Arial"/>
            <w:color w:val="000000" w:themeColor="text1"/>
            <w:sz w:val="24"/>
            <w:szCs w:val="24"/>
          </w:rPr>
          <w:t>(d) U is ranked third of fourth</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229" w:author="Unknown"/>
          <w:rFonts w:ascii="Arial" w:eastAsia="Times New Roman" w:hAnsi="Arial" w:cs="Arial"/>
          <w:color w:val="000000" w:themeColor="text1"/>
          <w:sz w:val="24"/>
          <w:szCs w:val="24"/>
        </w:rPr>
      </w:pPr>
      <w:proofErr w:type="spellStart"/>
      <w:ins w:id="230"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d</w:t>
        </w:r>
      </w:ins>
    </w:p>
    <w:p w:rsidR="00B12CF0" w:rsidRPr="009F259D" w:rsidRDefault="00B12CF0" w:rsidP="00B12CF0">
      <w:pPr>
        <w:shd w:val="clear" w:color="auto" w:fill="FFFFFF"/>
        <w:spacing w:after="0" w:line="240" w:lineRule="auto"/>
        <w:textAlignment w:val="baseline"/>
        <w:rPr>
          <w:ins w:id="231"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232" w:author="Unknown"/>
          <w:rFonts w:ascii="Arial" w:eastAsia="Times New Roman" w:hAnsi="Arial" w:cs="Arial"/>
          <w:color w:val="000000" w:themeColor="text1"/>
          <w:sz w:val="24"/>
          <w:szCs w:val="24"/>
        </w:rPr>
      </w:pPr>
      <w:ins w:id="233" w:author="Unknown">
        <w:r w:rsidRPr="009F259D">
          <w:rPr>
            <w:rFonts w:ascii="Arial" w:eastAsia="Times New Roman" w:hAnsi="Arial" w:cs="Arial"/>
            <w:color w:val="000000" w:themeColor="text1"/>
            <w:sz w:val="24"/>
            <w:szCs w:val="24"/>
          </w:rPr>
          <w:t>If R is ranked second and Q is ranked fifth, which of these must be true?</w:t>
        </w:r>
      </w:ins>
    </w:p>
    <w:p w:rsidR="00B12CF0" w:rsidRPr="009F259D" w:rsidRDefault="00B12CF0" w:rsidP="00B12CF0">
      <w:pPr>
        <w:shd w:val="clear" w:color="auto" w:fill="FFFFFF"/>
        <w:spacing w:after="0" w:line="240" w:lineRule="auto"/>
        <w:textAlignment w:val="baseline"/>
        <w:rPr>
          <w:ins w:id="234" w:author="Unknown"/>
          <w:rFonts w:ascii="Arial" w:eastAsia="Times New Roman" w:hAnsi="Arial" w:cs="Arial"/>
          <w:color w:val="000000" w:themeColor="text1"/>
          <w:sz w:val="24"/>
          <w:szCs w:val="24"/>
        </w:rPr>
      </w:pPr>
      <w:ins w:id="235" w:author="Unknown">
        <w:r w:rsidRPr="009F259D">
          <w:rPr>
            <w:rFonts w:ascii="Arial" w:eastAsia="Times New Roman" w:hAnsi="Arial" w:cs="Arial"/>
            <w:color w:val="000000" w:themeColor="text1"/>
            <w:sz w:val="24"/>
            <w:szCs w:val="24"/>
          </w:rPr>
          <w:t>(a) S is ranked third</w:t>
        </w:r>
      </w:ins>
    </w:p>
    <w:p w:rsidR="00B12CF0" w:rsidRPr="009F259D" w:rsidRDefault="00B12CF0" w:rsidP="00B12CF0">
      <w:pPr>
        <w:shd w:val="clear" w:color="auto" w:fill="FFFFFF"/>
        <w:spacing w:after="0" w:line="240" w:lineRule="auto"/>
        <w:textAlignment w:val="baseline"/>
        <w:rPr>
          <w:ins w:id="236" w:author="Unknown"/>
          <w:rFonts w:ascii="Arial" w:eastAsia="Times New Roman" w:hAnsi="Arial" w:cs="Arial"/>
          <w:color w:val="000000" w:themeColor="text1"/>
          <w:sz w:val="24"/>
          <w:szCs w:val="24"/>
        </w:rPr>
      </w:pPr>
      <w:ins w:id="237" w:author="Unknown">
        <w:r w:rsidRPr="009F259D">
          <w:rPr>
            <w:rFonts w:ascii="Arial" w:eastAsia="Times New Roman" w:hAnsi="Arial" w:cs="Arial"/>
            <w:color w:val="000000" w:themeColor="text1"/>
            <w:sz w:val="24"/>
            <w:szCs w:val="24"/>
          </w:rPr>
          <w:t>(b) P is ranked third</w:t>
        </w:r>
      </w:ins>
    </w:p>
    <w:p w:rsidR="00B12CF0" w:rsidRPr="009F259D" w:rsidRDefault="00B12CF0" w:rsidP="00B12CF0">
      <w:pPr>
        <w:shd w:val="clear" w:color="auto" w:fill="FFFFFF"/>
        <w:spacing w:after="0" w:line="240" w:lineRule="auto"/>
        <w:textAlignment w:val="baseline"/>
        <w:rPr>
          <w:ins w:id="238" w:author="Unknown"/>
          <w:rFonts w:ascii="Arial" w:eastAsia="Times New Roman" w:hAnsi="Arial" w:cs="Arial"/>
          <w:color w:val="000000" w:themeColor="text1"/>
          <w:sz w:val="24"/>
          <w:szCs w:val="24"/>
        </w:rPr>
      </w:pPr>
      <w:ins w:id="239" w:author="Unknown">
        <w:r w:rsidRPr="009F259D">
          <w:rPr>
            <w:rFonts w:ascii="Arial" w:eastAsia="Times New Roman" w:hAnsi="Arial" w:cs="Arial"/>
            <w:color w:val="000000" w:themeColor="text1"/>
            <w:sz w:val="24"/>
            <w:szCs w:val="24"/>
          </w:rPr>
          <w:t>(c) V is ranked fourth</w:t>
        </w:r>
      </w:ins>
    </w:p>
    <w:p w:rsidR="00B12CF0" w:rsidRPr="009F259D" w:rsidRDefault="00B12CF0" w:rsidP="00B12CF0">
      <w:pPr>
        <w:shd w:val="clear" w:color="auto" w:fill="FFFFFF"/>
        <w:spacing w:after="0" w:line="240" w:lineRule="auto"/>
        <w:textAlignment w:val="baseline"/>
        <w:rPr>
          <w:ins w:id="240" w:author="Unknown"/>
          <w:rFonts w:ascii="Arial" w:eastAsia="Times New Roman" w:hAnsi="Arial" w:cs="Arial"/>
          <w:color w:val="000000" w:themeColor="text1"/>
          <w:sz w:val="24"/>
          <w:szCs w:val="24"/>
        </w:rPr>
      </w:pPr>
      <w:ins w:id="241" w:author="Unknown">
        <w:r w:rsidRPr="009F259D">
          <w:rPr>
            <w:rFonts w:ascii="Arial" w:eastAsia="Times New Roman" w:hAnsi="Arial" w:cs="Arial"/>
            <w:color w:val="000000" w:themeColor="text1"/>
            <w:sz w:val="24"/>
            <w:szCs w:val="24"/>
          </w:rPr>
          <w:t>(d) T is ranked sixth</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242" w:author="Unknown"/>
          <w:rFonts w:ascii="Arial" w:eastAsia="Times New Roman" w:hAnsi="Arial" w:cs="Arial"/>
          <w:color w:val="000000" w:themeColor="text1"/>
          <w:sz w:val="24"/>
          <w:szCs w:val="24"/>
        </w:rPr>
      </w:pPr>
      <w:proofErr w:type="spellStart"/>
      <w:ins w:id="243"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d</w:t>
        </w:r>
      </w:ins>
    </w:p>
    <w:p w:rsidR="00B12CF0" w:rsidRPr="009F259D" w:rsidRDefault="00B12CF0" w:rsidP="00B12CF0">
      <w:pPr>
        <w:shd w:val="clear" w:color="auto" w:fill="FFFFFF"/>
        <w:spacing w:after="0" w:line="240" w:lineRule="auto"/>
        <w:textAlignment w:val="baseline"/>
        <w:rPr>
          <w:ins w:id="244" w:author="Unknown"/>
          <w:rFonts w:ascii="Arial" w:eastAsia="Times New Roman" w:hAnsi="Arial" w:cs="Arial"/>
          <w:color w:val="000000" w:themeColor="text1"/>
          <w:sz w:val="24"/>
          <w:szCs w:val="24"/>
        </w:rPr>
      </w:pPr>
    </w:p>
    <w:p w:rsidR="00B12CF0" w:rsidRPr="009F259D" w:rsidRDefault="00BF545C" w:rsidP="00B12CF0">
      <w:pPr>
        <w:shd w:val="clear" w:color="auto" w:fill="FFFFFF"/>
        <w:spacing w:after="0" w:line="240" w:lineRule="auto"/>
        <w:textAlignment w:val="baseline"/>
        <w:rPr>
          <w:ins w:id="245" w:author="Unknown"/>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129. </w:t>
      </w:r>
      <w:ins w:id="246" w:author="Unknown">
        <w:r w:rsidR="00B12CF0" w:rsidRPr="009F259D">
          <w:rPr>
            <w:rFonts w:ascii="Arial" w:eastAsia="Times New Roman" w:hAnsi="Arial" w:cs="Arial"/>
            <w:color w:val="000000" w:themeColor="text1"/>
            <w:sz w:val="24"/>
            <w:szCs w:val="24"/>
          </w:rPr>
          <w:t>The following information and answer the questions based on the basis of the information, select the correct alternative for each question given after the information:</w:t>
        </w:r>
      </w:ins>
    </w:p>
    <w:p w:rsidR="00B12CF0" w:rsidRPr="009F259D" w:rsidRDefault="00B12CF0" w:rsidP="00B12CF0">
      <w:pPr>
        <w:shd w:val="clear" w:color="auto" w:fill="FFFFFF"/>
        <w:spacing w:after="0" w:line="240" w:lineRule="auto"/>
        <w:textAlignment w:val="baseline"/>
        <w:rPr>
          <w:ins w:id="247" w:author="Unknown"/>
          <w:rFonts w:ascii="Arial" w:eastAsia="Times New Roman" w:hAnsi="Arial" w:cs="Arial"/>
          <w:color w:val="000000" w:themeColor="text1"/>
          <w:sz w:val="24"/>
          <w:szCs w:val="24"/>
        </w:rPr>
      </w:pPr>
      <w:ins w:id="248" w:author="Unknown">
        <w:r w:rsidRPr="009F259D">
          <w:rPr>
            <w:rFonts w:ascii="Arial" w:eastAsia="Times New Roman" w:hAnsi="Arial" w:cs="Arial"/>
            <w:color w:val="000000" w:themeColor="text1"/>
            <w:sz w:val="24"/>
            <w:szCs w:val="24"/>
          </w:rPr>
          <w:t>A training college has to conduct a refresher course for teachers of seven different subjects - Mechanics, Psychology, Philosophy, Sociology, Economics, Science and Engineering from 22nd July to 29th July.</w:t>
        </w:r>
      </w:ins>
    </w:p>
    <w:p w:rsidR="00B12CF0" w:rsidRPr="009F259D" w:rsidRDefault="00B12CF0" w:rsidP="00B12CF0">
      <w:pPr>
        <w:shd w:val="clear" w:color="auto" w:fill="FFFFFF"/>
        <w:spacing w:after="0" w:line="240" w:lineRule="auto"/>
        <w:textAlignment w:val="baseline"/>
        <w:rPr>
          <w:ins w:id="249" w:author="Unknown"/>
          <w:rFonts w:ascii="Arial" w:eastAsia="Times New Roman" w:hAnsi="Arial" w:cs="Arial"/>
          <w:color w:val="000000" w:themeColor="text1"/>
          <w:sz w:val="24"/>
          <w:szCs w:val="24"/>
        </w:rPr>
      </w:pPr>
      <w:ins w:id="250" w:author="Unknown">
        <w:r w:rsidRPr="009F259D">
          <w:rPr>
            <w:rFonts w:ascii="Arial" w:eastAsia="Times New Roman" w:hAnsi="Arial" w:cs="Arial"/>
            <w:color w:val="000000" w:themeColor="text1"/>
            <w:sz w:val="24"/>
            <w:szCs w:val="24"/>
          </w:rPr>
          <w:t>(i)   Course should start with Psychology</w:t>
        </w:r>
      </w:ins>
    </w:p>
    <w:p w:rsidR="00B12CF0" w:rsidRPr="009F259D" w:rsidRDefault="00B12CF0" w:rsidP="00B12CF0">
      <w:pPr>
        <w:shd w:val="clear" w:color="auto" w:fill="FFFFFF"/>
        <w:spacing w:after="0" w:line="240" w:lineRule="auto"/>
        <w:textAlignment w:val="baseline"/>
        <w:rPr>
          <w:ins w:id="251" w:author="Unknown"/>
          <w:rFonts w:ascii="Arial" w:eastAsia="Times New Roman" w:hAnsi="Arial" w:cs="Arial"/>
          <w:color w:val="000000" w:themeColor="text1"/>
          <w:sz w:val="24"/>
          <w:szCs w:val="24"/>
        </w:rPr>
      </w:pPr>
      <w:ins w:id="252" w:author="Unknown">
        <w:r w:rsidRPr="009F259D">
          <w:rPr>
            <w:rFonts w:ascii="Arial" w:eastAsia="Times New Roman" w:hAnsi="Arial" w:cs="Arial"/>
            <w:color w:val="000000" w:themeColor="text1"/>
            <w:sz w:val="24"/>
            <w:szCs w:val="24"/>
          </w:rPr>
          <w:t xml:space="preserve">(ii)    23 </w:t>
        </w:r>
        <w:proofErr w:type="spellStart"/>
        <w:r w:rsidRPr="009F259D">
          <w:rPr>
            <w:rFonts w:ascii="Arial" w:eastAsia="Times New Roman" w:hAnsi="Arial" w:cs="Arial"/>
            <w:color w:val="000000" w:themeColor="text1"/>
            <w:sz w:val="24"/>
            <w:szCs w:val="24"/>
          </w:rPr>
          <w:t>rd</w:t>
        </w:r>
        <w:proofErr w:type="spellEnd"/>
        <w:r w:rsidRPr="009F259D">
          <w:rPr>
            <w:rFonts w:ascii="Arial" w:eastAsia="Times New Roman" w:hAnsi="Arial" w:cs="Arial"/>
            <w:color w:val="000000" w:themeColor="text1"/>
            <w:sz w:val="24"/>
            <w:szCs w:val="24"/>
          </w:rPr>
          <w:t xml:space="preserve"> July, being Sunday, should be a holiday.</w:t>
        </w:r>
      </w:ins>
    </w:p>
    <w:p w:rsidR="00B12CF0" w:rsidRPr="009F259D" w:rsidRDefault="00B12CF0" w:rsidP="00B12CF0">
      <w:pPr>
        <w:shd w:val="clear" w:color="auto" w:fill="FFFFFF"/>
        <w:spacing w:after="0" w:line="240" w:lineRule="auto"/>
        <w:textAlignment w:val="baseline"/>
        <w:rPr>
          <w:ins w:id="253" w:author="Unknown"/>
          <w:rFonts w:ascii="Arial" w:eastAsia="Times New Roman" w:hAnsi="Arial" w:cs="Arial"/>
          <w:color w:val="000000" w:themeColor="text1"/>
          <w:sz w:val="24"/>
          <w:szCs w:val="24"/>
        </w:rPr>
      </w:pPr>
      <w:ins w:id="254" w:author="Unknown">
        <w:r w:rsidRPr="009F259D">
          <w:rPr>
            <w:rFonts w:ascii="Arial" w:eastAsia="Times New Roman" w:hAnsi="Arial" w:cs="Arial"/>
            <w:color w:val="000000" w:themeColor="text1"/>
            <w:sz w:val="24"/>
            <w:szCs w:val="24"/>
          </w:rPr>
          <w:t>(iii)   Science subject should be on the previous day of the Engineering subject.</w:t>
        </w:r>
      </w:ins>
    </w:p>
    <w:p w:rsidR="00B12CF0" w:rsidRPr="009F259D" w:rsidRDefault="00B12CF0" w:rsidP="00B12CF0">
      <w:pPr>
        <w:shd w:val="clear" w:color="auto" w:fill="FFFFFF"/>
        <w:spacing w:after="0" w:line="240" w:lineRule="auto"/>
        <w:textAlignment w:val="baseline"/>
        <w:rPr>
          <w:ins w:id="255" w:author="Unknown"/>
          <w:rFonts w:ascii="Arial" w:eastAsia="Times New Roman" w:hAnsi="Arial" w:cs="Arial"/>
          <w:color w:val="000000" w:themeColor="text1"/>
          <w:sz w:val="24"/>
          <w:szCs w:val="24"/>
        </w:rPr>
      </w:pPr>
      <w:proofErr w:type="gramStart"/>
      <w:ins w:id="256" w:author="Unknown">
        <w:r w:rsidRPr="009F259D">
          <w:rPr>
            <w:rFonts w:ascii="Arial" w:eastAsia="Times New Roman" w:hAnsi="Arial" w:cs="Arial"/>
            <w:color w:val="000000" w:themeColor="text1"/>
            <w:sz w:val="24"/>
            <w:szCs w:val="24"/>
          </w:rPr>
          <w:t>(iv)  Course</w:t>
        </w:r>
        <w:proofErr w:type="gramEnd"/>
        <w:r w:rsidRPr="009F259D">
          <w:rPr>
            <w:rFonts w:ascii="Arial" w:eastAsia="Times New Roman" w:hAnsi="Arial" w:cs="Arial"/>
            <w:color w:val="000000" w:themeColor="text1"/>
            <w:sz w:val="24"/>
            <w:szCs w:val="24"/>
          </w:rPr>
          <w:t xml:space="preserve"> should end with Mechanics subject.</w:t>
        </w:r>
      </w:ins>
    </w:p>
    <w:p w:rsidR="00B12CF0" w:rsidRPr="009F259D" w:rsidRDefault="00B12CF0" w:rsidP="00B12CF0">
      <w:pPr>
        <w:shd w:val="clear" w:color="auto" w:fill="FFFFFF"/>
        <w:spacing w:after="0" w:line="240" w:lineRule="auto"/>
        <w:textAlignment w:val="baseline"/>
        <w:rPr>
          <w:ins w:id="257" w:author="Unknown"/>
          <w:rFonts w:ascii="Arial" w:eastAsia="Times New Roman" w:hAnsi="Arial" w:cs="Arial"/>
          <w:color w:val="000000" w:themeColor="text1"/>
          <w:sz w:val="24"/>
          <w:szCs w:val="24"/>
        </w:rPr>
      </w:pPr>
      <w:ins w:id="258" w:author="Unknown">
        <w:r w:rsidRPr="009F259D">
          <w:rPr>
            <w:rFonts w:ascii="Arial" w:eastAsia="Times New Roman" w:hAnsi="Arial" w:cs="Arial"/>
            <w:color w:val="000000" w:themeColor="text1"/>
            <w:sz w:val="24"/>
            <w:szCs w:val="24"/>
          </w:rPr>
          <w:t>(v)    Philosophy should be immediately after holiday.</w:t>
        </w:r>
      </w:ins>
    </w:p>
    <w:p w:rsidR="00B12CF0" w:rsidRPr="009F259D" w:rsidRDefault="00B12CF0" w:rsidP="00B12CF0">
      <w:pPr>
        <w:shd w:val="clear" w:color="auto" w:fill="FFFFFF"/>
        <w:spacing w:after="0" w:line="240" w:lineRule="auto"/>
        <w:textAlignment w:val="baseline"/>
        <w:rPr>
          <w:ins w:id="259" w:author="Unknown"/>
          <w:rFonts w:ascii="Arial" w:eastAsia="Times New Roman" w:hAnsi="Arial" w:cs="Arial"/>
          <w:color w:val="000000" w:themeColor="text1"/>
          <w:sz w:val="24"/>
          <w:szCs w:val="24"/>
        </w:rPr>
      </w:pPr>
      <w:proofErr w:type="gramStart"/>
      <w:ins w:id="260" w:author="Unknown">
        <w:r w:rsidRPr="009F259D">
          <w:rPr>
            <w:rFonts w:ascii="Arial" w:eastAsia="Times New Roman" w:hAnsi="Arial" w:cs="Arial"/>
            <w:color w:val="000000" w:themeColor="text1"/>
            <w:sz w:val="24"/>
            <w:szCs w:val="24"/>
          </w:rPr>
          <w:t>(vi)  There</w:t>
        </w:r>
        <w:proofErr w:type="gramEnd"/>
        <w:r w:rsidRPr="009F259D">
          <w:rPr>
            <w:rFonts w:ascii="Arial" w:eastAsia="Times New Roman" w:hAnsi="Arial" w:cs="Arial"/>
            <w:color w:val="000000" w:themeColor="text1"/>
            <w:sz w:val="24"/>
            <w:szCs w:val="24"/>
          </w:rPr>
          <w:t xml:space="preserve"> should be a gap of one day between Economics and Engineering.</w:t>
        </w:r>
      </w:ins>
    </w:p>
    <w:p w:rsidR="00B12CF0" w:rsidRPr="009F259D" w:rsidRDefault="00B12CF0" w:rsidP="00B12CF0">
      <w:pPr>
        <w:shd w:val="clear" w:color="auto" w:fill="FFFFFF"/>
        <w:spacing w:after="0" w:line="240" w:lineRule="auto"/>
        <w:textAlignment w:val="baseline"/>
        <w:rPr>
          <w:ins w:id="261" w:author="Unknown"/>
          <w:rFonts w:ascii="Arial" w:eastAsia="Times New Roman" w:hAnsi="Arial" w:cs="Arial"/>
          <w:color w:val="000000" w:themeColor="text1"/>
          <w:sz w:val="24"/>
          <w:szCs w:val="24"/>
        </w:rPr>
      </w:pPr>
      <w:ins w:id="262" w:author="Unknown">
        <w:r w:rsidRPr="009F259D">
          <w:rPr>
            <w:rFonts w:ascii="Arial" w:eastAsia="Times New Roman" w:hAnsi="Arial" w:cs="Arial"/>
            <w:color w:val="000000" w:themeColor="text1"/>
            <w:sz w:val="24"/>
            <w:szCs w:val="24"/>
          </w:rPr>
          <w:t>(vii) There should be a gap of two days between Sociology and Economics.</w:t>
        </w:r>
      </w:ins>
    </w:p>
    <w:p w:rsidR="00B12CF0" w:rsidRPr="009F259D" w:rsidRDefault="00B12CF0" w:rsidP="00B12CF0">
      <w:pPr>
        <w:shd w:val="clear" w:color="auto" w:fill="FFFFFF"/>
        <w:spacing w:after="0" w:line="240" w:lineRule="auto"/>
        <w:textAlignment w:val="baseline"/>
        <w:rPr>
          <w:ins w:id="263"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264" w:author="Unknown"/>
          <w:rFonts w:ascii="Arial" w:eastAsia="Times New Roman" w:hAnsi="Arial" w:cs="Arial"/>
          <w:color w:val="000000" w:themeColor="text1"/>
          <w:sz w:val="24"/>
          <w:szCs w:val="24"/>
        </w:rPr>
      </w:pPr>
      <w:ins w:id="265" w:author="Unknown">
        <w:r w:rsidRPr="009F259D">
          <w:rPr>
            <w:rFonts w:ascii="Arial" w:eastAsia="Times New Roman" w:hAnsi="Arial" w:cs="Arial"/>
            <w:color w:val="000000" w:themeColor="text1"/>
            <w:sz w:val="24"/>
            <w:szCs w:val="24"/>
          </w:rPr>
          <w:t>The refresher course will start with which one of the following subjects?</w:t>
        </w:r>
      </w:ins>
    </w:p>
    <w:p w:rsidR="00B12CF0" w:rsidRPr="009F259D" w:rsidRDefault="00B12CF0" w:rsidP="00B12CF0">
      <w:pPr>
        <w:shd w:val="clear" w:color="auto" w:fill="FFFFFF"/>
        <w:spacing w:after="0" w:line="240" w:lineRule="auto"/>
        <w:textAlignment w:val="baseline"/>
        <w:rPr>
          <w:ins w:id="266" w:author="Unknown"/>
          <w:rFonts w:ascii="Arial" w:eastAsia="Times New Roman" w:hAnsi="Arial" w:cs="Arial"/>
          <w:color w:val="000000" w:themeColor="text1"/>
          <w:sz w:val="24"/>
          <w:szCs w:val="24"/>
        </w:rPr>
      </w:pPr>
      <w:ins w:id="267" w:author="Unknown">
        <w:r w:rsidRPr="009F259D">
          <w:rPr>
            <w:rFonts w:ascii="Arial" w:eastAsia="Times New Roman" w:hAnsi="Arial" w:cs="Arial"/>
            <w:color w:val="000000" w:themeColor="text1"/>
            <w:sz w:val="24"/>
            <w:szCs w:val="24"/>
          </w:rPr>
          <w:t>(a) Psychology</w:t>
        </w:r>
      </w:ins>
    </w:p>
    <w:p w:rsidR="00B12CF0" w:rsidRPr="009F259D" w:rsidRDefault="00B12CF0" w:rsidP="00B12CF0">
      <w:pPr>
        <w:shd w:val="clear" w:color="auto" w:fill="FFFFFF"/>
        <w:spacing w:after="0" w:line="240" w:lineRule="auto"/>
        <w:textAlignment w:val="baseline"/>
        <w:rPr>
          <w:ins w:id="268" w:author="Unknown"/>
          <w:rFonts w:ascii="Arial" w:eastAsia="Times New Roman" w:hAnsi="Arial" w:cs="Arial"/>
          <w:color w:val="000000" w:themeColor="text1"/>
          <w:sz w:val="24"/>
          <w:szCs w:val="24"/>
        </w:rPr>
      </w:pPr>
      <w:ins w:id="269" w:author="Unknown">
        <w:r w:rsidRPr="009F259D">
          <w:rPr>
            <w:rFonts w:ascii="Arial" w:eastAsia="Times New Roman" w:hAnsi="Arial" w:cs="Arial"/>
            <w:color w:val="000000" w:themeColor="text1"/>
            <w:sz w:val="24"/>
            <w:szCs w:val="24"/>
          </w:rPr>
          <w:t>(b) Mechanics</w:t>
        </w:r>
      </w:ins>
    </w:p>
    <w:p w:rsidR="00B12CF0" w:rsidRPr="009F259D" w:rsidRDefault="00B12CF0" w:rsidP="00B12CF0">
      <w:pPr>
        <w:shd w:val="clear" w:color="auto" w:fill="FFFFFF"/>
        <w:spacing w:after="0" w:line="240" w:lineRule="auto"/>
        <w:textAlignment w:val="baseline"/>
        <w:rPr>
          <w:ins w:id="270" w:author="Unknown"/>
          <w:rFonts w:ascii="Arial" w:eastAsia="Times New Roman" w:hAnsi="Arial" w:cs="Arial"/>
          <w:color w:val="000000" w:themeColor="text1"/>
          <w:sz w:val="24"/>
          <w:szCs w:val="24"/>
        </w:rPr>
      </w:pPr>
      <w:ins w:id="271" w:author="Unknown">
        <w:r w:rsidRPr="009F259D">
          <w:rPr>
            <w:rFonts w:ascii="Arial" w:eastAsia="Times New Roman" w:hAnsi="Arial" w:cs="Arial"/>
            <w:color w:val="000000" w:themeColor="text1"/>
            <w:sz w:val="24"/>
            <w:szCs w:val="24"/>
          </w:rPr>
          <w:t>(c) Philosophy</w:t>
        </w:r>
      </w:ins>
    </w:p>
    <w:p w:rsidR="00B12CF0" w:rsidRPr="009F259D" w:rsidRDefault="00B12CF0" w:rsidP="00B12CF0">
      <w:pPr>
        <w:shd w:val="clear" w:color="auto" w:fill="FFFFFF"/>
        <w:spacing w:after="0" w:line="240" w:lineRule="auto"/>
        <w:textAlignment w:val="baseline"/>
        <w:rPr>
          <w:ins w:id="272" w:author="Unknown"/>
          <w:rFonts w:ascii="Arial" w:eastAsia="Times New Roman" w:hAnsi="Arial" w:cs="Arial"/>
          <w:color w:val="000000" w:themeColor="text1"/>
          <w:sz w:val="24"/>
          <w:szCs w:val="24"/>
        </w:rPr>
      </w:pPr>
      <w:ins w:id="273" w:author="Unknown">
        <w:r w:rsidRPr="009F259D">
          <w:rPr>
            <w:rFonts w:ascii="Arial" w:eastAsia="Times New Roman" w:hAnsi="Arial" w:cs="Arial"/>
            <w:color w:val="000000" w:themeColor="text1"/>
            <w:sz w:val="24"/>
            <w:szCs w:val="24"/>
          </w:rPr>
          <w:t>(d) Economics</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274" w:author="Unknown"/>
          <w:rFonts w:ascii="Arial" w:eastAsia="Times New Roman" w:hAnsi="Arial" w:cs="Arial"/>
          <w:color w:val="000000" w:themeColor="text1"/>
          <w:sz w:val="24"/>
          <w:szCs w:val="24"/>
        </w:rPr>
      </w:pPr>
      <w:proofErr w:type="spellStart"/>
      <w:ins w:id="275"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a</w:t>
        </w:r>
      </w:ins>
    </w:p>
    <w:p w:rsidR="00B12CF0" w:rsidRPr="009F259D" w:rsidRDefault="00B12CF0" w:rsidP="00B12CF0">
      <w:pPr>
        <w:shd w:val="clear" w:color="auto" w:fill="FFFFFF"/>
        <w:spacing w:after="0" w:line="240" w:lineRule="auto"/>
        <w:textAlignment w:val="baseline"/>
        <w:rPr>
          <w:ins w:id="276"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277" w:author="Unknown"/>
          <w:rFonts w:ascii="Arial" w:eastAsia="Times New Roman" w:hAnsi="Arial" w:cs="Arial"/>
          <w:color w:val="000000" w:themeColor="text1"/>
          <w:sz w:val="24"/>
          <w:szCs w:val="24"/>
        </w:rPr>
      </w:pPr>
      <w:ins w:id="278" w:author="Unknown">
        <w:r w:rsidRPr="009F259D">
          <w:rPr>
            <w:rFonts w:ascii="Arial" w:eastAsia="Times New Roman" w:hAnsi="Arial" w:cs="Arial"/>
            <w:color w:val="000000" w:themeColor="text1"/>
            <w:sz w:val="24"/>
            <w:szCs w:val="24"/>
          </w:rPr>
          <w:t>Which subject will be on Tuesday?</w:t>
        </w:r>
      </w:ins>
    </w:p>
    <w:p w:rsidR="00B12CF0" w:rsidRPr="009F259D" w:rsidRDefault="00B12CF0" w:rsidP="00B12CF0">
      <w:pPr>
        <w:shd w:val="clear" w:color="auto" w:fill="FFFFFF"/>
        <w:spacing w:after="0" w:line="240" w:lineRule="auto"/>
        <w:textAlignment w:val="baseline"/>
        <w:rPr>
          <w:ins w:id="279" w:author="Unknown"/>
          <w:rFonts w:ascii="Arial" w:eastAsia="Times New Roman" w:hAnsi="Arial" w:cs="Arial"/>
          <w:color w:val="000000" w:themeColor="text1"/>
          <w:sz w:val="24"/>
          <w:szCs w:val="24"/>
        </w:rPr>
      </w:pPr>
      <w:ins w:id="280" w:author="Unknown">
        <w:r w:rsidRPr="009F259D">
          <w:rPr>
            <w:rFonts w:ascii="Arial" w:eastAsia="Times New Roman" w:hAnsi="Arial" w:cs="Arial"/>
            <w:color w:val="000000" w:themeColor="text1"/>
            <w:sz w:val="24"/>
            <w:szCs w:val="24"/>
          </w:rPr>
          <w:t xml:space="preserve">(a) </w:t>
        </w:r>
        <w:proofErr w:type="gramStart"/>
        <w:r w:rsidRPr="009F259D">
          <w:rPr>
            <w:rFonts w:ascii="Arial" w:eastAsia="Times New Roman" w:hAnsi="Arial" w:cs="Arial"/>
            <w:color w:val="000000" w:themeColor="text1"/>
            <w:sz w:val="24"/>
            <w:szCs w:val="24"/>
          </w:rPr>
          <w:t>Mechanics</w:t>
        </w:r>
        <w:proofErr w:type="gramEnd"/>
        <w:r w:rsidRPr="009F259D">
          <w:rPr>
            <w:rFonts w:ascii="Arial" w:eastAsia="Times New Roman" w:hAnsi="Arial" w:cs="Arial"/>
            <w:color w:val="000000" w:themeColor="text1"/>
            <w:sz w:val="24"/>
            <w:szCs w:val="24"/>
          </w:rPr>
          <w:br/>
          <w:t>(b) Engineering</w:t>
        </w:r>
      </w:ins>
    </w:p>
    <w:p w:rsidR="00B12CF0" w:rsidRPr="009F259D" w:rsidRDefault="00B12CF0" w:rsidP="00B12CF0">
      <w:pPr>
        <w:shd w:val="clear" w:color="auto" w:fill="FFFFFF"/>
        <w:spacing w:after="0" w:line="240" w:lineRule="auto"/>
        <w:textAlignment w:val="baseline"/>
        <w:rPr>
          <w:ins w:id="281" w:author="Unknown"/>
          <w:rFonts w:ascii="Arial" w:eastAsia="Times New Roman" w:hAnsi="Arial" w:cs="Arial"/>
          <w:color w:val="000000" w:themeColor="text1"/>
          <w:sz w:val="24"/>
          <w:szCs w:val="24"/>
        </w:rPr>
      </w:pPr>
      <w:ins w:id="282" w:author="Unknown">
        <w:r w:rsidRPr="009F259D">
          <w:rPr>
            <w:rFonts w:ascii="Arial" w:eastAsia="Times New Roman" w:hAnsi="Arial" w:cs="Arial"/>
            <w:color w:val="000000" w:themeColor="text1"/>
            <w:sz w:val="24"/>
            <w:szCs w:val="24"/>
          </w:rPr>
          <w:t>(c) Economics</w:t>
        </w:r>
      </w:ins>
    </w:p>
    <w:p w:rsidR="00B12CF0" w:rsidRPr="009F259D" w:rsidRDefault="00B12CF0" w:rsidP="00B12CF0">
      <w:pPr>
        <w:shd w:val="clear" w:color="auto" w:fill="FFFFFF"/>
        <w:spacing w:after="0" w:line="240" w:lineRule="auto"/>
        <w:textAlignment w:val="baseline"/>
        <w:rPr>
          <w:ins w:id="283" w:author="Unknown"/>
          <w:rFonts w:ascii="Arial" w:eastAsia="Times New Roman" w:hAnsi="Arial" w:cs="Arial"/>
          <w:color w:val="000000" w:themeColor="text1"/>
          <w:sz w:val="24"/>
          <w:szCs w:val="24"/>
        </w:rPr>
      </w:pPr>
      <w:ins w:id="284" w:author="Unknown">
        <w:r w:rsidRPr="009F259D">
          <w:rPr>
            <w:rFonts w:ascii="Arial" w:eastAsia="Times New Roman" w:hAnsi="Arial" w:cs="Arial"/>
            <w:color w:val="000000" w:themeColor="text1"/>
            <w:sz w:val="24"/>
            <w:szCs w:val="24"/>
          </w:rPr>
          <w:t>(d) Psychology</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285" w:author="Unknown"/>
          <w:rFonts w:ascii="Arial" w:eastAsia="Times New Roman" w:hAnsi="Arial" w:cs="Arial"/>
          <w:color w:val="000000" w:themeColor="text1"/>
          <w:sz w:val="24"/>
          <w:szCs w:val="24"/>
        </w:rPr>
      </w:pPr>
      <w:proofErr w:type="spellStart"/>
      <w:ins w:id="286"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c</w:t>
        </w:r>
      </w:ins>
    </w:p>
    <w:p w:rsidR="00B12CF0" w:rsidRPr="009F259D" w:rsidRDefault="00B12CF0" w:rsidP="00B12CF0">
      <w:pPr>
        <w:shd w:val="clear" w:color="auto" w:fill="FFFFFF"/>
        <w:spacing w:after="0" w:line="240" w:lineRule="auto"/>
        <w:textAlignment w:val="baseline"/>
        <w:rPr>
          <w:ins w:id="287"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288" w:author="Unknown"/>
          <w:rFonts w:ascii="Arial" w:eastAsia="Times New Roman" w:hAnsi="Arial" w:cs="Arial"/>
          <w:color w:val="000000" w:themeColor="text1"/>
          <w:sz w:val="24"/>
          <w:szCs w:val="24"/>
        </w:rPr>
      </w:pPr>
      <w:ins w:id="289" w:author="Unknown">
        <w:r w:rsidRPr="009F259D">
          <w:rPr>
            <w:rFonts w:ascii="Arial" w:eastAsia="Times New Roman" w:hAnsi="Arial" w:cs="Arial"/>
            <w:color w:val="000000" w:themeColor="text1"/>
            <w:sz w:val="24"/>
            <w:szCs w:val="24"/>
          </w:rPr>
          <w:t>Which subject is followed by Science?</w:t>
        </w:r>
      </w:ins>
    </w:p>
    <w:p w:rsidR="00B12CF0" w:rsidRPr="009F259D" w:rsidRDefault="00B12CF0" w:rsidP="00B12CF0">
      <w:pPr>
        <w:shd w:val="clear" w:color="auto" w:fill="FFFFFF"/>
        <w:spacing w:after="0" w:line="240" w:lineRule="auto"/>
        <w:textAlignment w:val="baseline"/>
        <w:rPr>
          <w:ins w:id="290" w:author="Unknown"/>
          <w:rFonts w:ascii="Arial" w:eastAsia="Times New Roman" w:hAnsi="Arial" w:cs="Arial"/>
          <w:color w:val="000000" w:themeColor="text1"/>
          <w:sz w:val="24"/>
          <w:szCs w:val="24"/>
        </w:rPr>
      </w:pPr>
      <w:ins w:id="291" w:author="Unknown">
        <w:r w:rsidRPr="009F259D">
          <w:rPr>
            <w:rFonts w:ascii="Arial" w:eastAsia="Times New Roman" w:hAnsi="Arial" w:cs="Arial"/>
            <w:color w:val="000000" w:themeColor="text1"/>
            <w:sz w:val="24"/>
            <w:szCs w:val="24"/>
          </w:rPr>
          <w:t>(a) Psychology</w:t>
        </w:r>
      </w:ins>
    </w:p>
    <w:p w:rsidR="00B12CF0" w:rsidRPr="009F259D" w:rsidRDefault="00B12CF0" w:rsidP="00B12CF0">
      <w:pPr>
        <w:shd w:val="clear" w:color="auto" w:fill="FFFFFF"/>
        <w:spacing w:after="0" w:line="240" w:lineRule="auto"/>
        <w:textAlignment w:val="baseline"/>
        <w:rPr>
          <w:ins w:id="292" w:author="Unknown"/>
          <w:rFonts w:ascii="Arial" w:eastAsia="Times New Roman" w:hAnsi="Arial" w:cs="Arial"/>
          <w:color w:val="000000" w:themeColor="text1"/>
          <w:sz w:val="24"/>
          <w:szCs w:val="24"/>
        </w:rPr>
      </w:pPr>
      <w:ins w:id="293" w:author="Unknown">
        <w:r w:rsidRPr="009F259D">
          <w:rPr>
            <w:rFonts w:ascii="Arial" w:eastAsia="Times New Roman" w:hAnsi="Arial" w:cs="Arial"/>
            <w:color w:val="000000" w:themeColor="text1"/>
            <w:sz w:val="24"/>
            <w:szCs w:val="24"/>
          </w:rPr>
          <w:lastRenderedPageBreak/>
          <w:t>(b) Philosophy</w:t>
        </w:r>
      </w:ins>
    </w:p>
    <w:p w:rsidR="00B12CF0" w:rsidRPr="009F259D" w:rsidRDefault="00B12CF0" w:rsidP="00B12CF0">
      <w:pPr>
        <w:shd w:val="clear" w:color="auto" w:fill="FFFFFF"/>
        <w:spacing w:after="0" w:line="240" w:lineRule="auto"/>
        <w:textAlignment w:val="baseline"/>
        <w:rPr>
          <w:ins w:id="294" w:author="Unknown"/>
          <w:rFonts w:ascii="Arial" w:eastAsia="Times New Roman" w:hAnsi="Arial" w:cs="Arial"/>
          <w:color w:val="000000" w:themeColor="text1"/>
          <w:sz w:val="24"/>
          <w:szCs w:val="24"/>
        </w:rPr>
      </w:pPr>
      <w:ins w:id="295" w:author="Unknown">
        <w:r w:rsidRPr="009F259D">
          <w:rPr>
            <w:rFonts w:ascii="Arial" w:eastAsia="Times New Roman" w:hAnsi="Arial" w:cs="Arial"/>
            <w:color w:val="000000" w:themeColor="text1"/>
            <w:sz w:val="24"/>
            <w:szCs w:val="24"/>
          </w:rPr>
          <w:t>(c) Economics</w:t>
        </w:r>
      </w:ins>
    </w:p>
    <w:p w:rsidR="00B12CF0" w:rsidRPr="009F259D" w:rsidRDefault="00B12CF0" w:rsidP="00B12CF0">
      <w:pPr>
        <w:shd w:val="clear" w:color="auto" w:fill="FFFFFF"/>
        <w:spacing w:after="0" w:line="240" w:lineRule="auto"/>
        <w:textAlignment w:val="baseline"/>
        <w:rPr>
          <w:ins w:id="296" w:author="Unknown"/>
          <w:rFonts w:ascii="Arial" w:eastAsia="Times New Roman" w:hAnsi="Arial" w:cs="Arial"/>
          <w:color w:val="000000" w:themeColor="text1"/>
          <w:sz w:val="24"/>
          <w:szCs w:val="24"/>
        </w:rPr>
      </w:pPr>
      <w:ins w:id="297" w:author="Unknown">
        <w:r w:rsidRPr="009F259D">
          <w:rPr>
            <w:rFonts w:ascii="Arial" w:eastAsia="Times New Roman" w:hAnsi="Arial" w:cs="Arial"/>
            <w:color w:val="000000" w:themeColor="text1"/>
            <w:sz w:val="24"/>
            <w:szCs w:val="24"/>
          </w:rPr>
          <w:t>(d) Engineering</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298" w:author="Unknown"/>
          <w:rFonts w:ascii="Arial" w:eastAsia="Times New Roman" w:hAnsi="Arial" w:cs="Arial"/>
          <w:color w:val="000000" w:themeColor="text1"/>
          <w:sz w:val="24"/>
          <w:szCs w:val="24"/>
        </w:rPr>
      </w:pPr>
      <w:proofErr w:type="spellStart"/>
      <w:ins w:id="299"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d</w:t>
        </w:r>
      </w:ins>
    </w:p>
    <w:p w:rsidR="00B12CF0" w:rsidRPr="009F259D" w:rsidRDefault="00B12CF0" w:rsidP="00B12CF0">
      <w:pPr>
        <w:shd w:val="clear" w:color="auto" w:fill="FFFFFF"/>
        <w:spacing w:after="0" w:line="240" w:lineRule="auto"/>
        <w:textAlignment w:val="baseline"/>
        <w:rPr>
          <w:ins w:id="300"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301" w:author="Unknown"/>
          <w:rFonts w:ascii="Arial" w:eastAsia="Times New Roman" w:hAnsi="Arial" w:cs="Arial"/>
          <w:color w:val="000000" w:themeColor="text1"/>
          <w:sz w:val="24"/>
          <w:szCs w:val="24"/>
        </w:rPr>
      </w:pPr>
      <w:ins w:id="302" w:author="Unknown">
        <w:r w:rsidRPr="009F259D">
          <w:rPr>
            <w:rFonts w:ascii="Arial" w:eastAsia="Times New Roman" w:hAnsi="Arial" w:cs="Arial"/>
            <w:color w:val="000000" w:themeColor="text1"/>
            <w:sz w:val="24"/>
            <w:szCs w:val="24"/>
          </w:rPr>
          <w:t>Which subject precedes Mechanics?</w:t>
        </w:r>
      </w:ins>
    </w:p>
    <w:p w:rsidR="00B12CF0" w:rsidRPr="009F259D" w:rsidRDefault="00B12CF0" w:rsidP="00B12CF0">
      <w:pPr>
        <w:shd w:val="clear" w:color="auto" w:fill="FFFFFF"/>
        <w:spacing w:after="0" w:line="240" w:lineRule="auto"/>
        <w:textAlignment w:val="baseline"/>
        <w:rPr>
          <w:ins w:id="303" w:author="Unknown"/>
          <w:rFonts w:ascii="Arial" w:eastAsia="Times New Roman" w:hAnsi="Arial" w:cs="Arial"/>
          <w:color w:val="000000" w:themeColor="text1"/>
          <w:sz w:val="24"/>
          <w:szCs w:val="24"/>
        </w:rPr>
      </w:pPr>
      <w:ins w:id="304" w:author="Unknown">
        <w:r w:rsidRPr="009F259D">
          <w:rPr>
            <w:rFonts w:ascii="Arial" w:eastAsia="Times New Roman" w:hAnsi="Arial" w:cs="Arial"/>
            <w:color w:val="000000" w:themeColor="text1"/>
            <w:sz w:val="24"/>
            <w:szCs w:val="24"/>
          </w:rPr>
          <w:t>(a) Economics</w:t>
        </w:r>
      </w:ins>
    </w:p>
    <w:p w:rsidR="00B12CF0" w:rsidRPr="009F259D" w:rsidRDefault="00B12CF0" w:rsidP="00B12CF0">
      <w:pPr>
        <w:shd w:val="clear" w:color="auto" w:fill="FFFFFF"/>
        <w:spacing w:after="0" w:line="240" w:lineRule="auto"/>
        <w:textAlignment w:val="baseline"/>
        <w:rPr>
          <w:ins w:id="305" w:author="Unknown"/>
          <w:rFonts w:ascii="Arial" w:eastAsia="Times New Roman" w:hAnsi="Arial" w:cs="Arial"/>
          <w:color w:val="000000" w:themeColor="text1"/>
          <w:sz w:val="24"/>
          <w:szCs w:val="24"/>
        </w:rPr>
      </w:pPr>
      <w:ins w:id="306" w:author="Unknown">
        <w:r w:rsidRPr="009F259D">
          <w:rPr>
            <w:rFonts w:ascii="Arial" w:eastAsia="Times New Roman" w:hAnsi="Arial" w:cs="Arial"/>
            <w:color w:val="000000" w:themeColor="text1"/>
            <w:sz w:val="24"/>
            <w:szCs w:val="24"/>
          </w:rPr>
          <w:t>(b) Engineering</w:t>
        </w:r>
      </w:ins>
    </w:p>
    <w:p w:rsidR="00B12CF0" w:rsidRPr="009F259D" w:rsidRDefault="00B12CF0" w:rsidP="00B12CF0">
      <w:pPr>
        <w:shd w:val="clear" w:color="auto" w:fill="FFFFFF"/>
        <w:spacing w:after="0" w:line="240" w:lineRule="auto"/>
        <w:textAlignment w:val="baseline"/>
        <w:rPr>
          <w:ins w:id="307" w:author="Unknown"/>
          <w:rFonts w:ascii="Arial" w:eastAsia="Times New Roman" w:hAnsi="Arial" w:cs="Arial"/>
          <w:color w:val="000000" w:themeColor="text1"/>
          <w:sz w:val="24"/>
          <w:szCs w:val="24"/>
        </w:rPr>
      </w:pPr>
      <w:ins w:id="308" w:author="Unknown">
        <w:r w:rsidRPr="009F259D">
          <w:rPr>
            <w:rFonts w:ascii="Arial" w:eastAsia="Times New Roman" w:hAnsi="Arial" w:cs="Arial"/>
            <w:color w:val="000000" w:themeColor="text1"/>
            <w:sz w:val="24"/>
            <w:szCs w:val="24"/>
          </w:rPr>
          <w:t>(c) Philosophy</w:t>
        </w:r>
      </w:ins>
    </w:p>
    <w:p w:rsidR="00B12CF0" w:rsidRPr="009F259D" w:rsidRDefault="00B12CF0" w:rsidP="00B12CF0">
      <w:pPr>
        <w:shd w:val="clear" w:color="auto" w:fill="FFFFFF"/>
        <w:spacing w:after="0" w:line="240" w:lineRule="auto"/>
        <w:textAlignment w:val="baseline"/>
        <w:rPr>
          <w:ins w:id="309" w:author="Unknown"/>
          <w:rFonts w:ascii="Arial" w:eastAsia="Times New Roman" w:hAnsi="Arial" w:cs="Arial"/>
          <w:color w:val="000000" w:themeColor="text1"/>
          <w:sz w:val="24"/>
          <w:szCs w:val="24"/>
        </w:rPr>
      </w:pPr>
      <w:ins w:id="310" w:author="Unknown">
        <w:r w:rsidRPr="009F259D">
          <w:rPr>
            <w:rFonts w:ascii="Arial" w:eastAsia="Times New Roman" w:hAnsi="Arial" w:cs="Arial"/>
            <w:color w:val="000000" w:themeColor="text1"/>
            <w:sz w:val="24"/>
            <w:szCs w:val="24"/>
          </w:rPr>
          <w:t>(d) None of these</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311" w:author="Unknown"/>
          <w:rFonts w:ascii="Arial" w:eastAsia="Times New Roman" w:hAnsi="Arial" w:cs="Arial"/>
          <w:color w:val="000000" w:themeColor="text1"/>
          <w:sz w:val="24"/>
          <w:szCs w:val="24"/>
        </w:rPr>
      </w:pPr>
      <w:proofErr w:type="spellStart"/>
      <w:ins w:id="312"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d</w:t>
        </w:r>
      </w:ins>
    </w:p>
    <w:p w:rsidR="00B12CF0" w:rsidRPr="009F259D" w:rsidRDefault="00B12CF0" w:rsidP="00B12CF0">
      <w:pPr>
        <w:shd w:val="clear" w:color="auto" w:fill="FFFFFF"/>
        <w:spacing w:after="0" w:line="240" w:lineRule="auto"/>
        <w:textAlignment w:val="baseline"/>
        <w:rPr>
          <w:ins w:id="313"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314" w:author="Unknown"/>
          <w:rFonts w:ascii="Arial" w:eastAsia="Times New Roman" w:hAnsi="Arial" w:cs="Arial"/>
          <w:color w:val="000000" w:themeColor="text1"/>
          <w:sz w:val="24"/>
          <w:szCs w:val="24"/>
        </w:rPr>
      </w:pPr>
      <w:ins w:id="315" w:author="Unknown">
        <w:r w:rsidRPr="009F259D">
          <w:rPr>
            <w:rFonts w:ascii="Arial" w:eastAsia="Times New Roman" w:hAnsi="Arial" w:cs="Arial"/>
            <w:color w:val="000000" w:themeColor="text1"/>
            <w:sz w:val="24"/>
            <w:szCs w:val="24"/>
          </w:rPr>
          <w:t>How many days' gap is there between Science and Philosophy?</w:t>
        </w:r>
      </w:ins>
    </w:p>
    <w:p w:rsidR="00B12CF0" w:rsidRPr="009F259D" w:rsidRDefault="00B12CF0" w:rsidP="00B12CF0">
      <w:pPr>
        <w:shd w:val="clear" w:color="auto" w:fill="FFFFFF"/>
        <w:spacing w:after="0" w:line="240" w:lineRule="auto"/>
        <w:textAlignment w:val="baseline"/>
        <w:rPr>
          <w:ins w:id="316" w:author="Unknown"/>
          <w:rFonts w:ascii="Arial" w:eastAsia="Times New Roman" w:hAnsi="Arial" w:cs="Arial"/>
          <w:color w:val="000000" w:themeColor="text1"/>
          <w:sz w:val="24"/>
          <w:szCs w:val="24"/>
        </w:rPr>
      </w:pPr>
      <w:ins w:id="317" w:author="Unknown">
        <w:r w:rsidRPr="009F259D">
          <w:rPr>
            <w:rFonts w:ascii="Arial" w:eastAsia="Times New Roman" w:hAnsi="Arial" w:cs="Arial"/>
            <w:color w:val="000000" w:themeColor="text1"/>
            <w:sz w:val="24"/>
            <w:szCs w:val="24"/>
          </w:rPr>
          <w:t>(a) One</w:t>
        </w:r>
      </w:ins>
    </w:p>
    <w:p w:rsidR="00B12CF0" w:rsidRPr="009F259D" w:rsidRDefault="00B12CF0" w:rsidP="00B12CF0">
      <w:pPr>
        <w:shd w:val="clear" w:color="auto" w:fill="FFFFFF"/>
        <w:spacing w:after="0" w:line="240" w:lineRule="auto"/>
        <w:textAlignment w:val="baseline"/>
        <w:rPr>
          <w:ins w:id="318" w:author="Unknown"/>
          <w:rFonts w:ascii="Arial" w:eastAsia="Times New Roman" w:hAnsi="Arial" w:cs="Arial"/>
          <w:color w:val="000000" w:themeColor="text1"/>
          <w:sz w:val="24"/>
          <w:szCs w:val="24"/>
        </w:rPr>
      </w:pPr>
      <w:ins w:id="319" w:author="Unknown">
        <w:r w:rsidRPr="009F259D">
          <w:rPr>
            <w:rFonts w:ascii="Arial" w:eastAsia="Times New Roman" w:hAnsi="Arial" w:cs="Arial"/>
            <w:color w:val="000000" w:themeColor="text1"/>
            <w:sz w:val="24"/>
            <w:szCs w:val="24"/>
          </w:rPr>
          <w:t>(b) Two</w:t>
        </w:r>
      </w:ins>
    </w:p>
    <w:p w:rsidR="00B12CF0" w:rsidRPr="009F259D" w:rsidRDefault="00B12CF0" w:rsidP="00B12CF0">
      <w:pPr>
        <w:shd w:val="clear" w:color="auto" w:fill="FFFFFF"/>
        <w:spacing w:after="0" w:line="240" w:lineRule="auto"/>
        <w:textAlignment w:val="baseline"/>
        <w:rPr>
          <w:ins w:id="320" w:author="Unknown"/>
          <w:rFonts w:ascii="Arial" w:eastAsia="Times New Roman" w:hAnsi="Arial" w:cs="Arial"/>
          <w:color w:val="000000" w:themeColor="text1"/>
          <w:sz w:val="24"/>
          <w:szCs w:val="24"/>
        </w:rPr>
      </w:pPr>
      <w:ins w:id="321" w:author="Unknown">
        <w:r w:rsidRPr="009F259D">
          <w:rPr>
            <w:rFonts w:ascii="Arial" w:eastAsia="Times New Roman" w:hAnsi="Arial" w:cs="Arial"/>
            <w:color w:val="000000" w:themeColor="text1"/>
            <w:sz w:val="24"/>
            <w:szCs w:val="24"/>
          </w:rPr>
          <w:t>(</w:t>
        </w:r>
        <w:proofErr w:type="gramStart"/>
        <w:r w:rsidRPr="009F259D">
          <w:rPr>
            <w:rFonts w:ascii="Arial" w:eastAsia="Times New Roman" w:hAnsi="Arial" w:cs="Arial"/>
            <w:color w:val="000000" w:themeColor="text1"/>
            <w:sz w:val="24"/>
            <w:szCs w:val="24"/>
          </w:rPr>
          <w:t>c</w:t>
        </w:r>
        <w:proofErr w:type="gramEnd"/>
        <w:r w:rsidRPr="009F259D">
          <w:rPr>
            <w:rFonts w:ascii="Arial" w:eastAsia="Times New Roman" w:hAnsi="Arial" w:cs="Arial"/>
            <w:color w:val="000000" w:themeColor="text1"/>
            <w:sz w:val="24"/>
            <w:szCs w:val="24"/>
          </w:rPr>
          <w:t>) Three</w:t>
        </w:r>
      </w:ins>
    </w:p>
    <w:p w:rsidR="00B12CF0" w:rsidRPr="009F259D" w:rsidRDefault="00B12CF0" w:rsidP="00B12CF0">
      <w:pPr>
        <w:shd w:val="clear" w:color="auto" w:fill="FFFFFF"/>
        <w:spacing w:after="0" w:line="240" w:lineRule="auto"/>
        <w:textAlignment w:val="baseline"/>
        <w:rPr>
          <w:ins w:id="322" w:author="Unknown"/>
          <w:rFonts w:ascii="Arial" w:eastAsia="Times New Roman" w:hAnsi="Arial" w:cs="Arial"/>
          <w:color w:val="000000" w:themeColor="text1"/>
          <w:sz w:val="24"/>
          <w:szCs w:val="24"/>
        </w:rPr>
      </w:pPr>
      <w:ins w:id="323" w:author="Unknown">
        <w:r w:rsidRPr="009F259D">
          <w:rPr>
            <w:rFonts w:ascii="Arial" w:eastAsia="Times New Roman" w:hAnsi="Arial" w:cs="Arial"/>
            <w:color w:val="000000" w:themeColor="text1"/>
            <w:sz w:val="24"/>
            <w:szCs w:val="24"/>
          </w:rPr>
          <w:t>(d) No gap</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324" w:author="Unknown"/>
          <w:rFonts w:ascii="Arial" w:eastAsia="Times New Roman" w:hAnsi="Arial" w:cs="Arial"/>
          <w:color w:val="000000" w:themeColor="text1"/>
          <w:sz w:val="24"/>
          <w:szCs w:val="24"/>
        </w:rPr>
      </w:pPr>
      <w:proofErr w:type="spellStart"/>
      <w:ins w:id="325"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a</w:t>
        </w:r>
      </w:ins>
    </w:p>
    <w:p w:rsidR="00B12CF0" w:rsidRPr="009F259D" w:rsidRDefault="00B12CF0" w:rsidP="00B12CF0">
      <w:pPr>
        <w:shd w:val="clear" w:color="auto" w:fill="FFFFFF"/>
        <w:spacing w:after="0" w:line="240" w:lineRule="auto"/>
        <w:textAlignment w:val="baseline"/>
        <w:rPr>
          <w:ins w:id="326" w:author="Unknown"/>
          <w:rFonts w:ascii="Arial" w:eastAsia="Times New Roman" w:hAnsi="Arial" w:cs="Arial"/>
          <w:color w:val="000000" w:themeColor="text1"/>
          <w:sz w:val="24"/>
          <w:szCs w:val="24"/>
        </w:rPr>
      </w:pPr>
    </w:p>
    <w:p w:rsidR="00B12CF0" w:rsidRPr="009F259D" w:rsidRDefault="00BF545C" w:rsidP="00B12CF0">
      <w:pPr>
        <w:shd w:val="clear" w:color="auto" w:fill="FFFFFF"/>
        <w:spacing w:after="0" w:line="240" w:lineRule="auto"/>
        <w:textAlignment w:val="baseline"/>
        <w:rPr>
          <w:ins w:id="327" w:author="Unknown"/>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130. </w:t>
      </w:r>
      <w:ins w:id="328" w:author="Unknown">
        <w:r w:rsidR="00B12CF0" w:rsidRPr="009F259D">
          <w:rPr>
            <w:rFonts w:ascii="Arial" w:eastAsia="Times New Roman" w:hAnsi="Arial" w:cs="Arial"/>
            <w:color w:val="000000" w:themeColor="text1"/>
            <w:sz w:val="24"/>
            <w:szCs w:val="24"/>
          </w:rPr>
          <w:t xml:space="preserve">Read the following information and answer the questions based on it. P, Q, R, S, T and U are six students procuring their master's degree in six different subjects: English, History, Philosophy, Physics, Statistics and </w:t>
        </w:r>
        <w:proofErr w:type="spellStart"/>
        <w:r w:rsidR="00B12CF0" w:rsidRPr="009F259D">
          <w:rPr>
            <w:rFonts w:ascii="Arial" w:eastAsia="Times New Roman" w:hAnsi="Arial" w:cs="Arial"/>
            <w:color w:val="000000" w:themeColor="text1"/>
            <w:sz w:val="24"/>
            <w:szCs w:val="24"/>
          </w:rPr>
          <w:t>Maths</w:t>
        </w:r>
        <w:proofErr w:type="spellEnd"/>
        <w:r w:rsidR="00B12CF0" w:rsidRPr="009F259D">
          <w:rPr>
            <w:rFonts w:ascii="Arial" w:eastAsia="Times New Roman" w:hAnsi="Arial" w:cs="Arial"/>
            <w:color w:val="000000" w:themeColor="text1"/>
            <w:sz w:val="24"/>
            <w:szCs w:val="24"/>
          </w:rPr>
          <w:t>.</w:t>
        </w:r>
      </w:ins>
    </w:p>
    <w:p w:rsidR="00B12CF0" w:rsidRPr="009F259D" w:rsidRDefault="00B12CF0" w:rsidP="00B12CF0">
      <w:pPr>
        <w:shd w:val="clear" w:color="auto" w:fill="FFFFFF"/>
        <w:spacing w:after="0" w:line="240" w:lineRule="auto"/>
        <w:textAlignment w:val="baseline"/>
        <w:rPr>
          <w:ins w:id="329" w:author="Unknown"/>
          <w:rFonts w:ascii="Arial" w:eastAsia="Times New Roman" w:hAnsi="Arial" w:cs="Arial"/>
          <w:color w:val="000000" w:themeColor="text1"/>
          <w:sz w:val="24"/>
          <w:szCs w:val="24"/>
        </w:rPr>
      </w:pPr>
      <w:ins w:id="330" w:author="Unknown">
        <w:r w:rsidRPr="009F259D">
          <w:rPr>
            <w:rFonts w:ascii="Arial" w:eastAsia="Times New Roman" w:hAnsi="Arial" w:cs="Arial"/>
            <w:color w:val="000000" w:themeColor="text1"/>
            <w:sz w:val="24"/>
            <w:szCs w:val="24"/>
          </w:rPr>
          <w:t>(i)   Two of them stay in hostels, two stay as paying guests and the remaining two stay at their home.</w:t>
        </w:r>
      </w:ins>
    </w:p>
    <w:p w:rsidR="00B12CF0" w:rsidRPr="009F259D" w:rsidRDefault="00B12CF0" w:rsidP="00B12CF0">
      <w:pPr>
        <w:shd w:val="clear" w:color="auto" w:fill="FFFFFF"/>
        <w:spacing w:after="0" w:line="240" w:lineRule="auto"/>
        <w:textAlignment w:val="baseline"/>
        <w:rPr>
          <w:ins w:id="331" w:author="Unknown"/>
          <w:rFonts w:ascii="Arial" w:eastAsia="Times New Roman" w:hAnsi="Arial" w:cs="Arial"/>
          <w:color w:val="000000" w:themeColor="text1"/>
          <w:sz w:val="24"/>
          <w:szCs w:val="24"/>
        </w:rPr>
      </w:pPr>
      <w:ins w:id="332" w:author="Unknown">
        <w:r w:rsidRPr="009F259D">
          <w:rPr>
            <w:rFonts w:ascii="Arial" w:eastAsia="Times New Roman" w:hAnsi="Arial" w:cs="Arial"/>
            <w:color w:val="000000" w:themeColor="text1"/>
            <w:sz w:val="24"/>
            <w:szCs w:val="24"/>
          </w:rPr>
          <w:t>(ii)     R does not stay as paying guest and studies Philosophy</w:t>
        </w:r>
      </w:ins>
    </w:p>
    <w:p w:rsidR="00B12CF0" w:rsidRPr="009F259D" w:rsidRDefault="00B12CF0" w:rsidP="00B12CF0">
      <w:pPr>
        <w:shd w:val="clear" w:color="auto" w:fill="FFFFFF"/>
        <w:spacing w:after="0" w:line="240" w:lineRule="auto"/>
        <w:textAlignment w:val="baseline"/>
        <w:rPr>
          <w:ins w:id="333" w:author="Unknown"/>
          <w:rFonts w:ascii="Arial" w:eastAsia="Times New Roman" w:hAnsi="Arial" w:cs="Arial"/>
          <w:color w:val="000000" w:themeColor="text1"/>
          <w:sz w:val="24"/>
          <w:szCs w:val="24"/>
        </w:rPr>
      </w:pPr>
      <w:ins w:id="334" w:author="Unknown">
        <w:r w:rsidRPr="009F259D">
          <w:rPr>
            <w:rFonts w:ascii="Arial" w:eastAsia="Times New Roman" w:hAnsi="Arial" w:cs="Arial"/>
            <w:color w:val="000000" w:themeColor="text1"/>
            <w:sz w:val="24"/>
            <w:szCs w:val="24"/>
          </w:rPr>
          <w:t>(iii)   The students studying Statistics and History don't stay as paying guest.</w:t>
        </w:r>
      </w:ins>
    </w:p>
    <w:p w:rsidR="00B12CF0" w:rsidRPr="009F259D" w:rsidRDefault="00B12CF0" w:rsidP="00B12CF0">
      <w:pPr>
        <w:shd w:val="clear" w:color="auto" w:fill="FFFFFF"/>
        <w:spacing w:after="0" w:line="240" w:lineRule="auto"/>
        <w:textAlignment w:val="baseline"/>
        <w:rPr>
          <w:ins w:id="335" w:author="Unknown"/>
          <w:rFonts w:ascii="Arial" w:eastAsia="Times New Roman" w:hAnsi="Arial" w:cs="Arial"/>
          <w:color w:val="000000" w:themeColor="text1"/>
          <w:sz w:val="24"/>
          <w:szCs w:val="24"/>
        </w:rPr>
      </w:pPr>
      <w:ins w:id="336" w:author="Unknown">
        <w:r w:rsidRPr="009F259D">
          <w:rPr>
            <w:rFonts w:ascii="Arial" w:eastAsia="Times New Roman" w:hAnsi="Arial" w:cs="Arial"/>
            <w:color w:val="000000" w:themeColor="text1"/>
            <w:sz w:val="24"/>
            <w:szCs w:val="24"/>
          </w:rPr>
          <w:t xml:space="preserve">(iv)  T studies </w:t>
        </w:r>
        <w:proofErr w:type="spellStart"/>
        <w:r w:rsidRPr="009F259D">
          <w:rPr>
            <w:rFonts w:ascii="Arial" w:eastAsia="Times New Roman" w:hAnsi="Arial" w:cs="Arial"/>
            <w:color w:val="000000" w:themeColor="text1"/>
            <w:sz w:val="24"/>
            <w:szCs w:val="24"/>
          </w:rPr>
          <w:t>Maths</w:t>
        </w:r>
        <w:proofErr w:type="spellEnd"/>
        <w:r w:rsidRPr="009F259D">
          <w:rPr>
            <w:rFonts w:ascii="Arial" w:eastAsia="Times New Roman" w:hAnsi="Arial" w:cs="Arial"/>
            <w:color w:val="000000" w:themeColor="text1"/>
            <w:sz w:val="24"/>
            <w:szCs w:val="24"/>
          </w:rPr>
          <w:t xml:space="preserve"> and S studies Physics</w:t>
        </w:r>
      </w:ins>
    </w:p>
    <w:p w:rsidR="00B12CF0" w:rsidRPr="009F259D" w:rsidRDefault="00B12CF0" w:rsidP="00B12CF0">
      <w:pPr>
        <w:shd w:val="clear" w:color="auto" w:fill="FFFFFF"/>
        <w:spacing w:after="0" w:line="240" w:lineRule="auto"/>
        <w:textAlignment w:val="baseline"/>
        <w:rPr>
          <w:ins w:id="337" w:author="Unknown"/>
          <w:rFonts w:ascii="Arial" w:eastAsia="Times New Roman" w:hAnsi="Arial" w:cs="Arial"/>
          <w:color w:val="000000" w:themeColor="text1"/>
          <w:sz w:val="24"/>
          <w:szCs w:val="24"/>
        </w:rPr>
      </w:pPr>
      <w:ins w:id="338" w:author="Unknown">
        <w:r w:rsidRPr="009F259D">
          <w:rPr>
            <w:rFonts w:ascii="Arial" w:eastAsia="Times New Roman" w:hAnsi="Arial" w:cs="Arial"/>
            <w:color w:val="000000" w:themeColor="text1"/>
            <w:sz w:val="24"/>
            <w:szCs w:val="24"/>
          </w:rPr>
          <w:t xml:space="preserve">(v)    U &amp; S </w:t>
        </w:r>
        <w:proofErr w:type="gramStart"/>
        <w:r w:rsidRPr="009F259D">
          <w:rPr>
            <w:rFonts w:ascii="Arial" w:eastAsia="Times New Roman" w:hAnsi="Arial" w:cs="Arial"/>
            <w:color w:val="000000" w:themeColor="text1"/>
            <w:sz w:val="24"/>
            <w:szCs w:val="24"/>
          </w:rPr>
          <w:t>stay</w:t>
        </w:r>
        <w:proofErr w:type="gramEnd"/>
        <w:r w:rsidRPr="009F259D">
          <w:rPr>
            <w:rFonts w:ascii="Arial" w:eastAsia="Times New Roman" w:hAnsi="Arial" w:cs="Arial"/>
            <w:color w:val="000000" w:themeColor="text1"/>
            <w:sz w:val="24"/>
            <w:szCs w:val="24"/>
          </w:rPr>
          <w:t xml:space="preserve"> in hostel. T stays as paying guest and Q stays at home.</w:t>
        </w:r>
      </w:ins>
    </w:p>
    <w:p w:rsidR="00B12CF0" w:rsidRPr="009F259D" w:rsidRDefault="00B12CF0" w:rsidP="00B12CF0">
      <w:pPr>
        <w:shd w:val="clear" w:color="auto" w:fill="FFFFFF"/>
        <w:spacing w:after="0" w:line="240" w:lineRule="auto"/>
        <w:jc w:val="both"/>
        <w:textAlignment w:val="baseline"/>
        <w:rPr>
          <w:ins w:id="339" w:author="Unknown"/>
          <w:rFonts w:ascii="lora" w:eastAsia="Times New Roman" w:hAnsi="lora" w:cs="Times New Roman"/>
          <w:color w:val="000000" w:themeColor="text1"/>
          <w:sz w:val="23"/>
          <w:szCs w:val="23"/>
        </w:rPr>
      </w:pPr>
    </w:p>
    <w:p w:rsidR="00B12CF0" w:rsidRPr="009F259D" w:rsidRDefault="00B12CF0" w:rsidP="00B12CF0">
      <w:pPr>
        <w:shd w:val="clear" w:color="auto" w:fill="FFFFFF"/>
        <w:spacing w:after="0" w:line="240" w:lineRule="auto"/>
        <w:textAlignment w:val="baseline"/>
        <w:rPr>
          <w:ins w:id="340" w:author="Unknown"/>
          <w:rFonts w:ascii="Arial" w:eastAsia="Times New Roman" w:hAnsi="Arial" w:cs="Arial"/>
          <w:color w:val="000000" w:themeColor="text1"/>
          <w:sz w:val="24"/>
          <w:szCs w:val="24"/>
        </w:rPr>
      </w:pPr>
      <w:ins w:id="341" w:author="Unknown">
        <w:r w:rsidRPr="009F259D">
          <w:rPr>
            <w:rFonts w:ascii="Arial" w:eastAsia="Times New Roman" w:hAnsi="Arial" w:cs="Arial"/>
            <w:color w:val="000000" w:themeColor="text1"/>
            <w:sz w:val="24"/>
            <w:szCs w:val="24"/>
          </w:rPr>
          <w:t>Which of the following pair of students stay one each at hostel and at home?</w:t>
        </w:r>
      </w:ins>
    </w:p>
    <w:p w:rsidR="00B12CF0" w:rsidRPr="009F259D" w:rsidRDefault="00B12CF0" w:rsidP="00B12CF0">
      <w:pPr>
        <w:shd w:val="clear" w:color="auto" w:fill="FFFFFF"/>
        <w:spacing w:after="0" w:line="240" w:lineRule="auto"/>
        <w:textAlignment w:val="baseline"/>
        <w:rPr>
          <w:ins w:id="342" w:author="Unknown"/>
          <w:rFonts w:ascii="Arial" w:eastAsia="Times New Roman" w:hAnsi="Arial" w:cs="Arial"/>
          <w:color w:val="000000" w:themeColor="text1"/>
          <w:sz w:val="24"/>
          <w:szCs w:val="24"/>
        </w:rPr>
      </w:pPr>
      <w:ins w:id="343" w:author="Unknown">
        <w:r w:rsidRPr="009F259D">
          <w:rPr>
            <w:rFonts w:ascii="Arial" w:eastAsia="Times New Roman" w:hAnsi="Arial" w:cs="Arial"/>
            <w:color w:val="000000" w:themeColor="text1"/>
            <w:sz w:val="24"/>
            <w:szCs w:val="24"/>
          </w:rPr>
          <w:t>(a) U, S</w:t>
        </w:r>
      </w:ins>
    </w:p>
    <w:p w:rsidR="00B12CF0" w:rsidRPr="009F259D" w:rsidRDefault="00B12CF0" w:rsidP="00B12CF0">
      <w:pPr>
        <w:shd w:val="clear" w:color="auto" w:fill="FFFFFF"/>
        <w:spacing w:after="0" w:line="240" w:lineRule="auto"/>
        <w:textAlignment w:val="baseline"/>
        <w:rPr>
          <w:ins w:id="344" w:author="Unknown"/>
          <w:rFonts w:ascii="Arial" w:eastAsia="Times New Roman" w:hAnsi="Arial" w:cs="Arial"/>
          <w:color w:val="000000" w:themeColor="text1"/>
          <w:sz w:val="24"/>
          <w:szCs w:val="24"/>
        </w:rPr>
      </w:pPr>
      <w:ins w:id="345" w:author="Unknown">
        <w:r w:rsidRPr="009F259D">
          <w:rPr>
            <w:rFonts w:ascii="Arial" w:eastAsia="Times New Roman" w:hAnsi="Arial" w:cs="Arial"/>
            <w:color w:val="000000" w:themeColor="text1"/>
            <w:sz w:val="24"/>
            <w:szCs w:val="24"/>
          </w:rPr>
          <w:t>(b) S, R</w:t>
        </w:r>
      </w:ins>
    </w:p>
    <w:p w:rsidR="00B12CF0" w:rsidRPr="009F259D" w:rsidRDefault="00B12CF0" w:rsidP="00B12CF0">
      <w:pPr>
        <w:shd w:val="clear" w:color="auto" w:fill="FFFFFF"/>
        <w:spacing w:after="0" w:line="240" w:lineRule="auto"/>
        <w:textAlignment w:val="baseline"/>
        <w:rPr>
          <w:ins w:id="346" w:author="Unknown"/>
          <w:rFonts w:ascii="Arial" w:eastAsia="Times New Roman" w:hAnsi="Arial" w:cs="Arial"/>
          <w:color w:val="000000" w:themeColor="text1"/>
          <w:sz w:val="24"/>
          <w:szCs w:val="24"/>
        </w:rPr>
      </w:pPr>
      <w:ins w:id="347" w:author="Unknown">
        <w:r w:rsidRPr="009F259D">
          <w:rPr>
            <w:rFonts w:ascii="Arial" w:eastAsia="Times New Roman" w:hAnsi="Arial" w:cs="Arial"/>
            <w:color w:val="000000" w:themeColor="text1"/>
            <w:sz w:val="24"/>
            <w:szCs w:val="24"/>
          </w:rPr>
          <w:t>(c) Q, R</w:t>
        </w:r>
      </w:ins>
    </w:p>
    <w:p w:rsidR="00B12CF0" w:rsidRPr="009F259D" w:rsidRDefault="00B12CF0" w:rsidP="00B12CF0">
      <w:pPr>
        <w:shd w:val="clear" w:color="auto" w:fill="FFFFFF"/>
        <w:spacing w:after="0" w:line="240" w:lineRule="auto"/>
        <w:textAlignment w:val="baseline"/>
        <w:rPr>
          <w:ins w:id="348" w:author="Unknown"/>
          <w:rFonts w:ascii="Arial" w:eastAsia="Times New Roman" w:hAnsi="Arial" w:cs="Arial"/>
          <w:color w:val="000000" w:themeColor="text1"/>
          <w:sz w:val="24"/>
          <w:szCs w:val="24"/>
        </w:rPr>
      </w:pPr>
      <w:ins w:id="349" w:author="Unknown">
        <w:r w:rsidRPr="009F259D">
          <w:rPr>
            <w:rFonts w:ascii="Arial" w:eastAsia="Times New Roman" w:hAnsi="Arial" w:cs="Arial"/>
            <w:color w:val="000000" w:themeColor="text1"/>
            <w:sz w:val="24"/>
            <w:szCs w:val="24"/>
          </w:rPr>
          <w:t>(d) Data inadequate</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350" w:author="Unknown"/>
          <w:rFonts w:ascii="Arial" w:eastAsia="Times New Roman" w:hAnsi="Arial" w:cs="Arial"/>
          <w:color w:val="000000" w:themeColor="text1"/>
          <w:sz w:val="24"/>
          <w:szCs w:val="24"/>
        </w:rPr>
      </w:pPr>
      <w:proofErr w:type="spellStart"/>
      <w:ins w:id="351"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b</w:t>
        </w:r>
      </w:ins>
    </w:p>
    <w:p w:rsidR="00B12CF0" w:rsidRPr="009F259D" w:rsidRDefault="00B12CF0" w:rsidP="00B12CF0">
      <w:pPr>
        <w:shd w:val="clear" w:color="auto" w:fill="FFFFFF"/>
        <w:spacing w:after="0" w:line="240" w:lineRule="auto"/>
        <w:textAlignment w:val="baseline"/>
        <w:rPr>
          <w:ins w:id="352"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353" w:author="Unknown"/>
          <w:rFonts w:ascii="Arial" w:eastAsia="Times New Roman" w:hAnsi="Arial" w:cs="Arial"/>
          <w:color w:val="000000" w:themeColor="text1"/>
          <w:sz w:val="24"/>
          <w:szCs w:val="24"/>
        </w:rPr>
      </w:pPr>
      <w:ins w:id="354" w:author="Unknown">
        <w:r w:rsidRPr="009F259D">
          <w:rPr>
            <w:rFonts w:ascii="Arial" w:eastAsia="Times New Roman" w:hAnsi="Arial" w:cs="Arial"/>
            <w:color w:val="000000" w:themeColor="text1"/>
            <w:sz w:val="24"/>
            <w:szCs w:val="24"/>
          </w:rPr>
          <w:t>Who studies English?</w:t>
        </w:r>
      </w:ins>
    </w:p>
    <w:p w:rsidR="00B12CF0" w:rsidRPr="009F259D" w:rsidRDefault="00B12CF0" w:rsidP="00B12CF0">
      <w:pPr>
        <w:shd w:val="clear" w:color="auto" w:fill="FFFFFF"/>
        <w:spacing w:after="0" w:line="240" w:lineRule="auto"/>
        <w:textAlignment w:val="baseline"/>
        <w:rPr>
          <w:ins w:id="355" w:author="Unknown"/>
          <w:rFonts w:ascii="Arial" w:eastAsia="Times New Roman" w:hAnsi="Arial" w:cs="Arial"/>
          <w:color w:val="000000" w:themeColor="text1"/>
          <w:sz w:val="24"/>
          <w:szCs w:val="24"/>
        </w:rPr>
      </w:pPr>
      <w:ins w:id="356" w:author="Unknown">
        <w:r w:rsidRPr="009F259D">
          <w:rPr>
            <w:rFonts w:ascii="Arial" w:eastAsia="Times New Roman" w:hAnsi="Arial" w:cs="Arial"/>
            <w:color w:val="000000" w:themeColor="text1"/>
            <w:sz w:val="24"/>
            <w:szCs w:val="24"/>
          </w:rPr>
          <w:t>(a) S</w:t>
        </w:r>
      </w:ins>
    </w:p>
    <w:p w:rsidR="00B12CF0" w:rsidRPr="009F259D" w:rsidRDefault="00B12CF0" w:rsidP="00B12CF0">
      <w:pPr>
        <w:shd w:val="clear" w:color="auto" w:fill="FFFFFF"/>
        <w:spacing w:after="0" w:line="240" w:lineRule="auto"/>
        <w:textAlignment w:val="baseline"/>
        <w:rPr>
          <w:ins w:id="357" w:author="Unknown"/>
          <w:rFonts w:ascii="Arial" w:eastAsia="Times New Roman" w:hAnsi="Arial" w:cs="Arial"/>
          <w:color w:val="000000" w:themeColor="text1"/>
          <w:sz w:val="24"/>
          <w:szCs w:val="24"/>
        </w:rPr>
      </w:pPr>
      <w:ins w:id="358" w:author="Unknown">
        <w:r w:rsidRPr="009F259D">
          <w:rPr>
            <w:rFonts w:ascii="Arial" w:eastAsia="Times New Roman" w:hAnsi="Arial" w:cs="Arial"/>
            <w:color w:val="000000" w:themeColor="text1"/>
            <w:sz w:val="24"/>
            <w:szCs w:val="24"/>
          </w:rPr>
          <w:t>(b) T, Q</w:t>
        </w:r>
      </w:ins>
    </w:p>
    <w:p w:rsidR="00B12CF0" w:rsidRPr="009F259D" w:rsidRDefault="00B12CF0" w:rsidP="00B12CF0">
      <w:pPr>
        <w:shd w:val="clear" w:color="auto" w:fill="FFFFFF"/>
        <w:spacing w:after="0" w:line="240" w:lineRule="auto"/>
        <w:textAlignment w:val="baseline"/>
        <w:rPr>
          <w:ins w:id="359" w:author="Unknown"/>
          <w:rFonts w:ascii="Arial" w:eastAsia="Times New Roman" w:hAnsi="Arial" w:cs="Arial"/>
          <w:color w:val="000000" w:themeColor="text1"/>
          <w:sz w:val="24"/>
          <w:szCs w:val="24"/>
        </w:rPr>
      </w:pPr>
      <w:ins w:id="360" w:author="Unknown">
        <w:r w:rsidRPr="009F259D">
          <w:rPr>
            <w:rFonts w:ascii="Arial" w:eastAsia="Times New Roman" w:hAnsi="Arial" w:cs="Arial"/>
            <w:color w:val="000000" w:themeColor="text1"/>
            <w:sz w:val="24"/>
            <w:szCs w:val="24"/>
          </w:rPr>
          <w:t>(c) None</w:t>
        </w:r>
      </w:ins>
    </w:p>
    <w:p w:rsidR="00B12CF0" w:rsidRPr="009F259D" w:rsidRDefault="00B12CF0" w:rsidP="00B12CF0">
      <w:pPr>
        <w:shd w:val="clear" w:color="auto" w:fill="FFFFFF"/>
        <w:spacing w:after="0" w:line="240" w:lineRule="auto"/>
        <w:textAlignment w:val="baseline"/>
        <w:rPr>
          <w:ins w:id="361" w:author="Unknown"/>
          <w:rFonts w:ascii="Arial" w:eastAsia="Times New Roman" w:hAnsi="Arial" w:cs="Arial"/>
          <w:color w:val="000000" w:themeColor="text1"/>
          <w:sz w:val="24"/>
          <w:szCs w:val="24"/>
        </w:rPr>
      </w:pPr>
      <w:ins w:id="362" w:author="Unknown">
        <w:r w:rsidRPr="009F259D">
          <w:rPr>
            <w:rFonts w:ascii="Arial" w:eastAsia="Times New Roman" w:hAnsi="Arial" w:cs="Arial"/>
            <w:color w:val="000000" w:themeColor="text1"/>
            <w:sz w:val="24"/>
            <w:szCs w:val="24"/>
          </w:rPr>
          <w:t>(d) R</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363" w:author="Unknown"/>
          <w:rFonts w:ascii="Arial" w:eastAsia="Times New Roman" w:hAnsi="Arial" w:cs="Arial"/>
          <w:color w:val="000000" w:themeColor="text1"/>
          <w:sz w:val="24"/>
          <w:szCs w:val="24"/>
        </w:rPr>
      </w:pPr>
      <w:proofErr w:type="spellStart"/>
      <w:ins w:id="364"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c</w:t>
        </w:r>
      </w:ins>
    </w:p>
    <w:p w:rsidR="00B12CF0" w:rsidRPr="009F259D" w:rsidRDefault="00B12CF0" w:rsidP="00B12CF0">
      <w:pPr>
        <w:shd w:val="clear" w:color="auto" w:fill="FFFFFF"/>
        <w:spacing w:after="0" w:line="240" w:lineRule="auto"/>
        <w:textAlignment w:val="baseline"/>
        <w:rPr>
          <w:ins w:id="365"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366" w:author="Unknown"/>
          <w:rFonts w:ascii="Arial" w:eastAsia="Times New Roman" w:hAnsi="Arial" w:cs="Arial"/>
          <w:color w:val="000000" w:themeColor="text1"/>
          <w:sz w:val="24"/>
          <w:szCs w:val="24"/>
        </w:rPr>
      </w:pPr>
      <w:ins w:id="367" w:author="Unknown">
        <w:r w:rsidRPr="009F259D">
          <w:rPr>
            <w:rFonts w:ascii="Arial" w:eastAsia="Times New Roman" w:hAnsi="Arial" w:cs="Arial"/>
            <w:color w:val="000000" w:themeColor="text1"/>
            <w:sz w:val="24"/>
            <w:szCs w:val="24"/>
          </w:rPr>
          <w:t>Which of the following pair of students stay at home?</w:t>
        </w:r>
      </w:ins>
    </w:p>
    <w:p w:rsidR="00B12CF0" w:rsidRPr="009F259D" w:rsidRDefault="00B12CF0" w:rsidP="00B12CF0">
      <w:pPr>
        <w:shd w:val="clear" w:color="auto" w:fill="FFFFFF"/>
        <w:spacing w:after="0" w:line="240" w:lineRule="auto"/>
        <w:textAlignment w:val="baseline"/>
        <w:rPr>
          <w:ins w:id="368" w:author="Unknown"/>
          <w:rFonts w:ascii="Arial" w:eastAsia="Times New Roman" w:hAnsi="Arial" w:cs="Arial"/>
          <w:color w:val="000000" w:themeColor="text1"/>
          <w:sz w:val="24"/>
          <w:szCs w:val="24"/>
        </w:rPr>
      </w:pPr>
      <w:ins w:id="369" w:author="Unknown">
        <w:r w:rsidRPr="009F259D">
          <w:rPr>
            <w:rFonts w:ascii="Arial" w:eastAsia="Times New Roman" w:hAnsi="Arial" w:cs="Arial"/>
            <w:color w:val="000000" w:themeColor="text1"/>
            <w:sz w:val="24"/>
            <w:szCs w:val="24"/>
          </w:rPr>
          <w:t>(a) P, Q</w:t>
        </w:r>
      </w:ins>
    </w:p>
    <w:p w:rsidR="00B12CF0" w:rsidRPr="009F259D" w:rsidRDefault="00B12CF0" w:rsidP="00B12CF0">
      <w:pPr>
        <w:shd w:val="clear" w:color="auto" w:fill="FFFFFF"/>
        <w:spacing w:after="0" w:line="240" w:lineRule="auto"/>
        <w:textAlignment w:val="baseline"/>
        <w:rPr>
          <w:ins w:id="370" w:author="Unknown"/>
          <w:rFonts w:ascii="Arial" w:eastAsia="Times New Roman" w:hAnsi="Arial" w:cs="Arial"/>
          <w:color w:val="000000" w:themeColor="text1"/>
          <w:sz w:val="24"/>
          <w:szCs w:val="24"/>
        </w:rPr>
      </w:pPr>
      <w:ins w:id="371" w:author="Unknown">
        <w:r w:rsidRPr="009F259D">
          <w:rPr>
            <w:rFonts w:ascii="Arial" w:eastAsia="Times New Roman" w:hAnsi="Arial" w:cs="Arial"/>
            <w:color w:val="000000" w:themeColor="text1"/>
            <w:sz w:val="24"/>
            <w:szCs w:val="24"/>
          </w:rPr>
          <w:t>(b) Q, R</w:t>
        </w:r>
      </w:ins>
    </w:p>
    <w:p w:rsidR="00B12CF0" w:rsidRPr="009F259D" w:rsidRDefault="00B12CF0" w:rsidP="00B12CF0">
      <w:pPr>
        <w:shd w:val="clear" w:color="auto" w:fill="FFFFFF"/>
        <w:spacing w:after="0" w:line="240" w:lineRule="auto"/>
        <w:textAlignment w:val="baseline"/>
        <w:rPr>
          <w:ins w:id="372" w:author="Unknown"/>
          <w:rFonts w:ascii="Arial" w:eastAsia="Times New Roman" w:hAnsi="Arial" w:cs="Arial"/>
          <w:color w:val="000000" w:themeColor="text1"/>
          <w:sz w:val="24"/>
          <w:szCs w:val="24"/>
        </w:rPr>
      </w:pPr>
      <w:ins w:id="373" w:author="Unknown">
        <w:r w:rsidRPr="009F259D">
          <w:rPr>
            <w:rFonts w:ascii="Arial" w:eastAsia="Times New Roman" w:hAnsi="Arial" w:cs="Arial"/>
            <w:color w:val="000000" w:themeColor="text1"/>
            <w:sz w:val="24"/>
            <w:szCs w:val="24"/>
          </w:rPr>
          <w:t>(c) R, S</w:t>
        </w:r>
      </w:ins>
    </w:p>
    <w:p w:rsidR="00B12CF0" w:rsidRPr="009F259D" w:rsidRDefault="00B12CF0" w:rsidP="00B12CF0">
      <w:pPr>
        <w:shd w:val="clear" w:color="auto" w:fill="FFFFFF"/>
        <w:spacing w:after="0" w:line="240" w:lineRule="auto"/>
        <w:textAlignment w:val="baseline"/>
        <w:rPr>
          <w:ins w:id="374" w:author="Unknown"/>
          <w:rFonts w:ascii="Arial" w:eastAsia="Times New Roman" w:hAnsi="Arial" w:cs="Arial"/>
          <w:color w:val="000000" w:themeColor="text1"/>
          <w:sz w:val="24"/>
          <w:szCs w:val="24"/>
        </w:rPr>
      </w:pPr>
      <w:ins w:id="375" w:author="Unknown">
        <w:r w:rsidRPr="009F259D">
          <w:rPr>
            <w:rFonts w:ascii="Arial" w:eastAsia="Times New Roman" w:hAnsi="Arial" w:cs="Arial"/>
            <w:color w:val="000000" w:themeColor="text1"/>
            <w:sz w:val="24"/>
            <w:szCs w:val="24"/>
          </w:rPr>
          <w:t>(d) S, T</w:t>
        </w:r>
        <w:r w:rsidRPr="009F259D">
          <w:rPr>
            <w:rFonts w:ascii="Arial" w:eastAsia="Times New Roman" w:hAnsi="Arial" w:cs="Arial"/>
            <w:color w:val="000000" w:themeColor="text1"/>
            <w:sz w:val="24"/>
            <w:szCs w:val="24"/>
          </w:rPr>
          <w:br/>
        </w:r>
        <w:r w:rsidRPr="009F259D">
          <w:rPr>
            <w:rFonts w:ascii="Arial" w:eastAsia="Times New Roman" w:hAnsi="Arial" w:cs="Arial"/>
            <w:color w:val="000000" w:themeColor="text1"/>
            <w:sz w:val="24"/>
            <w:szCs w:val="24"/>
            <w:bdr w:val="none" w:sz="0" w:space="0" w:color="auto" w:frame="1"/>
          </w:rPr>
          <w:br/>
        </w:r>
      </w:ins>
    </w:p>
    <w:p w:rsidR="00B12CF0" w:rsidRPr="009F259D" w:rsidRDefault="00B12CF0" w:rsidP="00B12CF0">
      <w:pPr>
        <w:shd w:val="clear" w:color="auto" w:fill="FFFFFF"/>
        <w:spacing w:after="0" w:line="240" w:lineRule="auto"/>
        <w:textAlignment w:val="baseline"/>
        <w:rPr>
          <w:ins w:id="376" w:author="Unknown"/>
          <w:rFonts w:ascii="Arial" w:eastAsia="Times New Roman" w:hAnsi="Arial" w:cs="Arial"/>
          <w:color w:val="000000" w:themeColor="text1"/>
          <w:sz w:val="24"/>
          <w:szCs w:val="24"/>
        </w:rPr>
      </w:pPr>
      <w:proofErr w:type="spellStart"/>
      <w:ins w:id="377"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b</w:t>
        </w:r>
      </w:ins>
    </w:p>
    <w:p w:rsidR="00B12CF0" w:rsidRPr="009F259D" w:rsidRDefault="00B12CF0" w:rsidP="00B12CF0">
      <w:pPr>
        <w:shd w:val="clear" w:color="auto" w:fill="FFFFFF"/>
        <w:spacing w:after="0" w:line="240" w:lineRule="auto"/>
        <w:textAlignment w:val="baseline"/>
        <w:rPr>
          <w:ins w:id="378"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379" w:author="Unknown"/>
          <w:rFonts w:ascii="Arial" w:eastAsia="Times New Roman" w:hAnsi="Arial" w:cs="Arial"/>
          <w:color w:val="000000" w:themeColor="text1"/>
          <w:sz w:val="24"/>
          <w:szCs w:val="24"/>
        </w:rPr>
      </w:pPr>
      <w:ins w:id="380" w:author="Unknown">
        <w:r w:rsidRPr="009F259D">
          <w:rPr>
            <w:rFonts w:ascii="Arial" w:eastAsia="Times New Roman" w:hAnsi="Arial" w:cs="Arial"/>
            <w:color w:val="000000" w:themeColor="text1"/>
            <w:sz w:val="24"/>
            <w:szCs w:val="24"/>
          </w:rPr>
          <w:t>Which of the following combination of subjects &amp; places of stay is not correct?</w:t>
        </w:r>
      </w:ins>
    </w:p>
    <w:p w:rsidR="00B12CF0" w:rsidRPr="009F259D" w:rsidRDefault="00B12CF0" w:rsidP="00B12CF0">
      <w:pPr>
        <w:shd w:val="clear" w:color="auto" w:fill="FFFFFF"/>
        <w:spacing w:after="0" w:line="240" w:lineRule="auto"/>
        <w:textAlignment w:val="baseline"/>
        <w:rPr>
          <w:ins w:id="381" w:author="Unknown"/>
          <w:rFonts w:ascii="Arial" w:eastAsia="Times New Roman" w:hAnsi="Arial" w:cs="Arial"/>
          <w:color w:val="000000" w:themeColor="text1"/>
          <w:sz w:val="24"/>
          <w:szCs w:val="24"/>
        </w:rPr>
      </w:pPr>
      <w:ins w:id="382" w:author="Unknown">
        <w:r w:rsidRPr="009F259D">
          <w:rPr>
            <w:rFonts w:ascii="Arial" w:eastAsia="Times New Roman" w:hAnsi="Arial" w:cs="Arial"/>
            <w:color w:val="000000" w:themeColor="text1"/>
            <w:sz w:val="24"/>
            <w:szCs w:val="24"/>
          </w:rPr>
          <w:t>(a) Physics - Hostel</w:t>
        </w:r>
      </w:ins>
    </w:p>
    <w:p w:rsidR="00B12CF0" w:rsidRPr="009F259D" w:rsidRDefault="00B12CF0" w:rsidP="00B12CF0">
      <w:pPr>
        <w:shd w:val="clear" w:color="auto" w:fill="FFFFFF"/>
        <w:spacing w:after="0" w:line="240" w:lineRule="auto"/>
        <w:textAlignment w:val="baseline"/>
        <w:rPr>
          <w:ins w:id="383" w:author="Unknown"/>
          <w:rFonts w:ascii="Arial" w:eastAsia="Times New Roman" w:hAnsi="Arial" w:cs="Arial"/>
          <w:color w:val="000000" w:themeColor="text1"/>
          <w:sz w:val="24"/>
          <w:szCs w:val="24"/>
        </w:rPr>
      </w:pPr>
      <w:ins w:id="384" w:author="Unknown">
        <w:r w:rsidRPr="009F259D">
          <w:rPr>
            <w:rFonts w:ascii="Arial" w:eastAsia="Times New Roman" w:hAnsi="Arial" w:cs="Arial"/>
            <w:color w:val="000000" w:themeColor="text1"/>
            <w:sz w:val="24"/>
            <w:szCs w:val="24"/>
          </w:rPr>
          <w:t>(b) English - Hostel</w:t>
        </w:r>
      </w:ins>
    </w:p>
    <w:p w:rsidR="00B12CF0" w:rsidRPr="009F259D" w:rsidRDefault="00B12CF0" w:rsidP="00B12CF0">
      <w:pPr>
        <w:shd w:val="clear" w:color="auto" w:fill="FFFFFF"/>
        <w:spacing w:after="0" w:line="240" w:lineRule="auto"/>
        <w:textAlignment w:val="baseline"/>
        <w:rPr>
          <w:ins w:id="385" w:author="Unknown"/>
          <w:rFonts w:ascii="Arial" w:eastAsia="Times New Roman" w:hAnsi="Arial" w:cs="Arial"/>
          <w:color w:val="000000" w:themeColor="text1"/>
          <w:sz w:val="24"/>
          <w:szCs w:val="24"/>
        </w:rPr>
      </w:pPr>
      <w:ins w:id="386" w:author="Unknown">
        <w:r w:rsidRPr="009F259D">
          <w:rPr>
            <w:rFonts w:ascii="Arial" w:eastAsia="Times New Roman" w:hAnsi="Arial" w:cs="Arial"/>
            <w:color w:val="000000" w:themeColor="text1"/>
            <w:sz w:val="24"/>
            <w:szCs w:val="24"/>
          </w:rPr>
          <w:t>(c) Philosophy- Home</w:t>
        </w:r>
      </w:ins>
    </w:p>
    <w:p w:rsidR="00B12CF0" w:rsidRPr="009F259D" w:rsidRDefault="00B12CF0" w:rsidP="00B12CF0">
      <w:pPr>
        <w:shd w:val="clear" w:color="auto" w:fill="FFFFFF"/>
        <w:spacing w:after="0" w:line="240" w:lineRule="auto"/>
        <w:textAlignment w:val="baseline"/>
        <w:rPr>
          <w:ins w:id="387" w:author="Unknown"/>
          <w:rFonts w:ascii="Arial" w:eastAsia="Times New Roman" w:hAnsi="Arial" w:cs="Arial"/>
          <w:color w:val="000000" w:themeColor="text1"/>
          <w:sz w:val="24"/>
          <w:szCs w:val="24"/>
        </w:rPr>
      </w:pPr>
      <w:ins w:id="388" w:author="Unknown">
        <w:r w:rsidRPr="009F259D">
          <w:rPr>
            <w:rFonts w:ascii="Arial" w:eastAsia="Times New Roman" w:hAnsi="Arial" w:cs="Arial"/>
            <w:color w:val="000000" w:themeColor="text1"/>
            <w:sz w:val="24"/>
            <w:szCs w:val="24"/>
          </w:rPr>
          <w:t xml:space="preserve">(d) </w:t>
        </w:r>
        <w:proofErr w:type="spellStart"/>
        <w:r w:rsidRPr="009F259D">
          <w:rPr>
            <w:rFonts w:ascii="Arial" w:eastAsia="Times New Roman" w:hAnsi="Arial" w:cs="Arial"/>
            <w:color w:val="000000" w:themeColor="text1"/>
            <w:sz w:val="24"/>
            <w:szCs w:val="24"/>
          </w:rPr>
          <w:t>Maths</w:t>
        </w:r>
        <w:proofErr w:type="spellEnd"/>
        <w:r w:rsidRPr="009F259D">
          <w:rPr>
            <w:rFonts w:ascii="Arial" w:eastAsia="Times New Roman" w:hAnsi="Arial" w:cs="Arial"/>
            <w:color w:val="000000" w:themeColor="text1"/>
            <w:sz w:val="24"/>
            <w:szCs w:val="24"/>
          </w:rPr>
          <w:t xml:space="preserve"> -P.G</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389" w:author="Unknown"/>
          <w:rFonts w:ascii="Arial" w:eastAsia="Times New Roman" w:hAnsi="Arial" w:cs="Arial"/>
          <w:color w:val="000000" w:themeColor="text1"/>
          <w:sz w:val="24"/>
          <w:szCs w:val="24"/>
        </w:rPr>
      </w:pPr>
      <w:proofErr w:type="spellStart"/>
      <w:ins w:id="390"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b</w:t>
        </w:r>
      </w:ins>
    </w:p>
    <w:p w:rsidR="00B12CF0" w:rsidRPr="009F259D" w:rsidRDefault="00B12CF0" w:rsidP="00B12CF0">
      <w:pPr>
        <w:shd w:val="clear" w:color="auto" w:fill="FFFFFF"/>
        <w:spacing w:after="0" w:line="240" w:lineRule="auto"/>
        <w:textAlignment w:val="baseline"/>
        <w:rPr>
          <w:ins w:id="391" w:author="Unknown"/>
          <w:rFonts w:ascii="Arial" w:eastAsia="Times New Roman" w:hAnsi="Arial" w:cs="Arial"/>
          <w:color w:val="000000" w:themeColor="text1"/>
          <w:sz w:val="24"/>
          <w:szCs w:val="24"/>
        </w:rPr>
      </w:pPr>
    </w:p>
    <w:p w:rsidR="00B12CF0" w:rsidRPr="009F259D" w:rsidRDefault="00B12CF0" w:rsidP="00B12CF0">
      <w:pPr>
        <w:shd w:val="clear" w:color="auto" w:fill="FFFFFF"/>
        <w:spacing w:after="0" w:line="240" w:lineRule="auto"/>
        <w:textAlignment w:val="baseline"/>
        <w:rPr>
          <w:ins w:id="392" w:author="Unknown"/>
          <w:rFonts w:ascii="Arial" w:eastAsia="Times New Roman" w:hAnsi="Arial" w:cs="Arial"/>
          <w:color w:val="000000" w:themeColor="text1"/>
          <w:sz w:val="24"/>
          <w:szCs w:val="24"/>
        </w:rPr>
      </w:pPr>
      <w:ins w:id="393" w:author="Unknown">
        <w:r w:rsidRPr="009F259D">
          <w:rPr>
            <w:rFonts w:ascii="Arial" w:eastAsia="Times New Roman" w:hAnsi="Arial" w:cs="Arial"/>
            <w:color w:val="000000" w:themeColor="text1"/>
            <w:sz w:val="24"/>
            <w:szCs w:val="24"/>
          </w:rPr>
          <w:t>Which subject does Q studies?</w:t>
        </w:r>
      </w:ins>
    </w:p>
    <w:p w:rsidR="00B12CF0" w:rsidRPr="009F259D" w:rsidRDefault="00B12CF0" w:rsidP="00B12CF0">
      <w:pPr>
        <w:shd w:val="clear" w:color="auto" w:fill="FFFFFF"/>
        <w:spacing w:after="0" w:line="240" w:lineRule="auto"/>
        <w:textAlignment w:val="baseline"/>
        <w:rPr>
          <w:ins w:id="394" w:author="Unknown"/>
          <w:rFonts w:ascii="Arial" w:eastAsia="Times New Roman" w:hAnsi="Arial" w:cs="Arial"/>
          <w:color w:val="000000" w:themeColor="text1"/>
          <w:sz w:val="24"/>
          <w:szCs w:val="24"/>
        </w:rPr>
      </w:pPr>
      <w:ins w:id="395" w:author="Unknown">
        <w:r w:rsidRPr="009F259D">
          <w:rPr>
            <w:rFonts w:ascii="Arial" w:eastAsia="Times New Roman" w:hAnsi="Arial" w:cs="Arial"/>
            <w:color w:val="000000" w:themeColor="text1"/>
            <w:sz w:val="24"/>
            <w:szCs w:val="24"/>
          </w:rPr>
          <w:t>(a) History</w:t>
        </w:r>
      </w:ins>
    </w:p>
    <w:p w:rsidR="00B12CF0" w:rsidRPr="009F259D" w:rsidRDefault="00B12CF0" w:rsidP="00B12CF0">
      <w:pPr>
        <w:shd w:val="clear" w:color="auto" w:fill="FFFFFF"/>
        <w:spacing w:after="0" w:line="240" w:lineRule="auto"/>
        <w:textAlignment w:val="baseline"/>
        <w:rPr>
          <w:ins w:id="396" w:author="Unknown"/>
          <w:rFonts w:ascii="Arial" w:eastAsia="Times New Roman" w:hAnsi="Arial" w:cs="Arial"/>
          <w:color w:val="000000" w:themeColor="text1"/>
          <w:sz w:val="24"/>
          <w:szCs w:val="24"/>
        </w:rPr>
      </w:pPr>
      <w:ins w:id="397" w:author="Unknown">
        <w:r w:rsidRPr="009F259D">
          <w:rPr>
            <w:rFonts w:ascii="Arial" w:eastAsia="Times New Roman" w:hAnsi="Arial" w:cs="Arial"/>
            <w:color w:val="000000" w:themeColor="text1"/>
            <w:sz w:val="24"/>
            <w:szCs w:val="24"/>
          </w:rPr>
          <w:t>(b) Statistics</w:t>
        </w:r>
      </w:ins>
    </w:p>
    <w:p w:rsidR="00B12CF0" w:rsidRPr="009F259D" w:rsidRDefault="00B12CF0" w:rsidP="00B12CF0">
      <w:pPr>
        <w:shd w:val="clear" w:color="auto" w:fill="FFFFFF"/>
        <w:spacing w:after="0" w:line="240" w:lineRule="auto"/>
        <w:textAlignment w:val="baseline"/>
        <w:rPr>
          <w:ins w:id="398" w:author="Unknown"/>
          <w:rFonts w:ascii="Arial" w:eastAsia="Times New Roman" w:hAnsi="Arial" w:cs="Arial"/>
          <w:color w:val="000000" w:themeColor="text1"/>
          <w:sz w:val="24"/>
          <w:szCs w:val="24"/>
        </w:rPr>
      </w:pPr>
      <w:ins w:id="399" w:author="Unknown">
        <w:r w:rsidRPr="009F259D">
          <w:rPr>
            <w:rFonts w:ascii="Arial" w:eastAsia="Times New Roman" w:hAnsi="Arial" w:cs="Arial"/>
            <w:color w:val="000000" w:themeColor="text1"/>
            <w:sz w:val="24"/>
            <w:szCs w:val="24"/>
          </w:rPr>
          <w:t>(c) History or Statistics</w:t>
        </w:r>
      </w:ins>
    </w:p>
    <w:p w:rsidR="00B12CF0" w:rsidRPr="009F259D" w:rsidRDefault="00B12CF0" w:rsidP="00B12CF0">
      <w:pPr>
        <w:shd w:val="clear" w:color="auto" w:fill="FFFFFF"/>
        <w:spacing w:after="0" w:line="240" w:lineRule="auto"/>
        <w:textAlignment w:val="baseline"/>
        <w:rPr>
          <w:ins w:id="400" w:author="Unknown"/>
          <w:rFonts w:ascii="Arial" w:eastAsia="Times New Roman" w:hAnsi="Arial" w:cs="Arial"/>
          <w:color w:val="000000" w:themeColor="text1"/>
          <w:sz w:val="24"/>
          <w:szCs w:val="24"/>
        </w:rPr>
      </w:pPr>
      <w:ins w:id="401" w:author="Unknown">
        <w:r w:rsidRPr="009F259D">
          <w:rPr>
            <w:rFonts w:ascii="Arial" w:eastAsia="Times New Roman" w:hAnsi="Arial" w:cs="Arial"/>
            <w:color w:val="000000" w:themeColor="text1"/>
            <w:sz w:val="24"/>
            <w:szCs w:val="24"/>
          </w:rPr>
          <w:t>(d) Data inadequate</w:t>
        </w:r>
        <w:r w:rsidRPr="009F259D">
          <w:rPr>
            <w:rFonts w:ascii="Arial" w:eastAsia="Times New Roman" w:hAnsi="Arial" w:cs="Arial"/>
            <w:color w:val="000000" w:themeColor="text1"/>
            <w:sz w:val="24"/>
            <w:szCs w:val="24"/>
          </w:rPr>
          <w:br/>
        </w:r>
      </w:ins>
    </w:p>
    <w:p w:rsidR="00B12CF0" w:rsidRPr="009F259D" w:rsidRDefault="00B12CF0" w:rsidP="00B12CF0">
      <w:pPr>
        <w:shd w:val="clear" w:color="auto" w:fill="FFFFFF"/>
        <w:spacing w:after="0" w:line="240" w:lineRule="auto"/>
        <w:textAlignment w:val="baseline"/>
        <w:rPr>
          <w:ins w:id="402" w:author="Unknown"/>
          <w:rFonts w:ascii="Arial" w:eastAsia="Times New Roman" w:hAnsi="Arial" w:cs="Arial"/>
          <w:color w:val="000000" w:themeColor="text1"/>
          <w:sz w:val="24"/>
          <w:szCs w:val="24"/>
        </w:rPr>
      </w:pPr>
      <w:proofErr w:type="spellStart"/>
      <w:ins w:id="403" w:author="Unknown">
        <w:r w:rsidRPr="009F259D">
          <w:rPr>
            <w:rFonts w:ascii="Arial" w:eastAsia="Times New Roman" w:hAnsi="Arial" w:cs="Arial"/>
            <w:i/>
            <w:iCs/>
            <w:color w:val="000000" w:themeColor="text1"/>
            <w:sz w:val="24"/>
            <w:szCs w:val="24"/>
            <w:bdr w:val="none" w:sz="0" w:space="0" w:color="auto" w:frame="1"/>
          </w:rPr>
          <w:t>Ans</w:t>
        </w:r>
        <w:proofErr w:type="spellEnd"/>
        <w:r w:rsidRPr="009F259D">
          <w:rPr>
            <w:rFonts w:ascii="Arial" w:eastAsia="Times New Roman" w:hAnsi="Arial" w:cs="Arial"/>
            <w:i/>
            <w:iCs/>
            <w:color w:val="000000" w:themeColor="text1"/>
            <w:sz w:val="24"/>
            <w:szCs w:val="24"/>
            <w:bdr w:val="none" w:sz="0" w:space="0" w:color="auto" w:frame="1"/>
          </w:rPr>
          <w:t>: c</w:t>
        </w:r>
      </w:ins>
    </w:p>
    <w:p w:rsidR="0057564B" w:rsidRPr="009F259D" w:rsidRDefault="0057564B">
      <w:pPr>
        <w:rPr>
          <w:color w:val="000000" w:themeColor="text1"/>
        </w:rPr>
      </w:pPr>
    </w:p>
    <w:sectPr w:rsidR="0057564B" w:rsidRPr="009F2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or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32CF1"/>
    <w:multiLevelType w:val="multilevel"/>
    <w:tmpl w:val="BA46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76D85"/>
    <w:multiLevelType w:val="multilevel"/>
    <w:tmpl w:val="9256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93D51"/>
    <w:multiLevelType w:val="multilevel"/>
    <w:tmpl w:val="399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1123A"/>
    <w:multiLevelType w:val="multilevel"/>
    <w:tmpl w:val="D8FE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E749E"/>
    <w:multiLevelType w:val="hybridMultilevel"/>
    <w:tmpl w:val="60F03786"/>
    <w:lvl w:ilvl="0" w:tplc="D60C4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F64012"/>
    <w:multiLevelType w:val="multilevel"/>
    <w:tmpl w:val="8C5C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5070E0"/>
    <w:multiLevelType w:val="multilevel"/>
    <w:tmpl w:val="453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5C2357"/>
    <w:multiLevelType w:val="multilevel"/>
    <w:tmpl w:val="FDA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9A53F7"/>
    <w:multiLevelType w:val="multilevel"/>
    <w:tmpl w:val="C222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8234C2"/>
    <w:multiLevelType w:val="multilevel"/>
    <w:tmpl w:val="7F70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747C11"/>
    <w:multiLevelType w:val="multilevel"/>
    <w:tmpl w:val="D14E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6C15A4"/>
    <w:multiLevelType w:val="hybridMultilevel"/>
    <w:tmpl w:val="8954DBE8"/>
    <w:lvl w:ilvl="0" w:tplc="EEF48E8E">
      <w:start w:val="2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BA3F59"/>
    <w:multiLevelType w:val="multilevel"/>
    <w:tmpl w:val="F8E6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8F7098"/>
    <w:multiLevelType w:val="multilevel"/>
    <w:tmpl w:val="A180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CB43A5"/>
    <w:multiLevelType w:val="multilevel"/>
    <w:tmpl w:val="8D68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12"/>
  </w:num>
  <w:num w:numId="5">
    <w:abstractNumId w:val="1"/>
  </w:num>
  <w:num w:numId="6">
    <w:abstractNumId w:val="7"/>
  </w:num>
  <w:num w:numId="7">
    <w:abstractNumId w:val="8"/>
  </w:num>
  <w:num w:numId="8">
    <w:abstractNumId w:val="3"/>
  </w:num>
  <w:num w:numId="9">
    <w:abstractNumId w:val="11"/>
  </w:num>
  <w:num w:numId="10">
    <w:abstractNumId w:val="10"/>
  </w:num>
  <w:num w:numId="11">
    <w:abstractNumId w:val="5"/>
  </w:num>
  <w:num w:numId="12">
    <w:abstractNumId w:val="13"/>
  </w:num>
  <w:num w:numId="13">
    <w:abstractNumId w:val="14"/>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CEF"/>
    <w:rsid w:val="00101404"/>
    <w:rsid w:val="00203CEF"/>
    <w:rsid w:val="002A7ECA"/>
    <w:rsid w:val="0057564B"/>
    <w:rsid w:val="009F259D"/>
    <w:rsid w:val="00B12CF0"/>
    <w:rsid w:val="00B84AB3"/>
    <w:rsid w:val="00BF545C"/>
    <w:rsid w:val="00DB49E0"/>
    <w:rsid w:val="00E3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14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3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CEF"/>
    <w:rPr>
      <w:rFonts w:ascii="Times New Roman" w:eastAsia="Times New Roman" w:hAnsi="Times New Roman" w:cs="Times New Roman"/>
      <w:b/>
      <w:bCs/>
      <w:sz w:val="36"/>
      <w:szCs w:val="36"/>
    </w:rPr>
  </w:style>
  <w:style w:type="character" w:styleId="Strong">
    <w:name w:val="Strong"/>
    <w:basedOn w:val="DefaultParagraphFont"/>
    <w:uiPriority w:val="22"/>
    <w:qFormat/>
    <w:rsid w:val="00203CEF"/>
    <w:rPr>
      <w:b/>
      <w:bCs/>
    </w:rPr>
  </w:style>
  <w:style w:type="paragraph" w:styleId="NormalWeb">
    <w:name w:val="Normal (Web)"/>
    <w:basedOn w:val="Normal"/>
    <w:uiPriority w:val="99"/>
    <w:semiHidden/>
    <w:unhideWhenUsed/>
    <w:rsid w:val="00203C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ubtitle">
    <w:name w:val="p_sub_title"/>
    <w:basedOn w:val="Normal"/>
    <w:rsid w:val="00203C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ubtime">
    <w:name w:val="p_sub_time"/>
    <w:basedOn w:val="Normal"/>
    <w:rsid w:val="00203C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wnloadnow">
    <w:name w:val="downloadnow"/>
    <w:basedOn w:val="Normal"/>
    <w:rsid w:val="00203C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3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EF"/>
    <w:rPr>
      <w:rFonts w:ascii="Tahoma" w:hAnsi="Tahoma" w:cs="Tahoma"/>
      <w:sz w:val="16"/>
      <w:szCs w:val="16"/>
    </w:rPr>
  </w:style>
  <w:style w:type="paragraph" w:styleId="ListParagraph">
    <w:name w:val="List Paragraph"/>
    <w:basedOn w:val="Normal"/>
    <w:uiPriority w:val="34"/>
    <w:qFormat/>
    <w:rsid w:val="00203CEF"/>
    <w:pPr>
      <w:ind w:left="720"/>
      <w:contextualSpacing/>
    </w:pPr>
  </w:style>
  <w:style w:type="character" w:customStyle="1" w:styleId="Heading1Char">
    <w:name w:val="Heading 1 Char"/>
    <w:basedOn w:val="DefaultParagraphFont"/>
    <w:link w:val="Heading1"/>
    <w:uiPriority w:val="9"/>
    <w:rsid w:val="0010140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14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3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CEF"/>
    <w:rPr>
      <w:rFonts w:ascii="Times New Roman" w:eastAsia="Times New Roman" w:hAnsi="Times New Roman" w:cs="Times New Roman"/>
      <w:b/>
      <w:bCs/>
      <w:sz w:val="36"/>
      <w:szCs w:val="36"/>
    </w:rPr>
  </w:style>
  <w:style w:type="character" w:styleId="Strong">
    <w:name w:val="Strong"/>
    <w:basedOn w:val="DefaultParagraphFont"/>
    <w:uiPriority w:val="22"/>
    <w:qFormat/>
    <w:rsid w:val="00203CEF"/>
    <w:rPr>
      <w:b/>
      <w:bCs/>
    </w:rPr>
  </w:style>
  <w:style w:type="paragraph" w:styleId="NormalWeb">
    <w:name w:val="Normal (Web)"/>
    <w:basedOn w:val="Normal"/>
    <w:uiPriority w:val="99"/>
    <w:semiHidden/>
    <w:unhideWhenUsed/>
    <w:rsid w:val="00203C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ubtitle">
    <w:name w:val="p_sub_title"/>
    <w:basedOn w:val="Normal"/>
    <w:rsid w:val="00203C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ubtime">
    <w:name w:val="p_sub_time"/>
    <w:basedOn w:val="Normal"/>
    <w:rsid w:val="00203C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wnloadnow">
    <w:name w:val="downloadnow"/>
    <w:basedOn w:val="Normal"/>
    <w:rsid w:val="00203C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3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EF"/>
    <w:rPr>
      <w:rFonts w:ascii="Tahoma" w:hAnsi="Tahoma" w:cs="Tahoma"/>
      <w:sz w:val="16"/>
      <w:szCs w:val="16"/>
    </w:rPr>
  </w:style>
  <w:style w:type="paragraph" w:styleId="ListParagraph">
    <w:name w:val="List Paragraph"/>
    <w:basedOn w:val="Normal"/>
    <w:uiPriority w:val="34"/>
    <w:qFormat/>
    <w:rsid w:val="00203CEF"/>
    <w:pPr>
      <w:ind w:left="720"/>
      <w:contextualSpacing/>
    </w:pPr>
  </w:style>
  <w:style w:type="character" w:customStyle="1" w:styleId="Heading1Char">
    <w:name w:val="Heading 1 Char"/>
    <w:basedOn w:val="DefaultParagraphFont"/>
    <w:link w:val="Heading1"/>
    <w:uiPriority w:val="9"/>
    <w:rsid w:val="001014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6885">
      <w:bodyDiv w:val="1"/>
      <w:marLeft w:val="0"/>
      <w:marRight w:val="0"/>
      <w:marTop w:val="0"/>
      <w:marBottom w:val="0"/>
      <w:divBdr>
        <w:top w:val="none" w:sz="0" w:space="0" w:color="auto"/>
        <w:left w:val="none" w:sz="0" w:space="0" w:color="auto"/>
        <w:bottom w:val="none" w:sz="0" w:space="0" w:color="auto"/>
        <w:right w:val="none" w:sz="0" w:space="0" w:color="auto"/>
      </w:divBdr>
      <w:divsChild>
        <w:div w:id="1040666218">
          <w:marLeft w:val="-225"/>
          <w:marRight w:val="-225"/>
          <w:marTop w:val="0"/>
          <w:marBottom w:val="0"/>
          <w:divBdr>
            <w:top w:val="none" w:sz="0" w:space="0" w:color="auto"/>
            <w:left w:val="none" w:sz="0" w:space="0" w:color="auto"/>
            <w:bottom w:val="none" w:sz="0" w:space="0" w:color="auto"/>
            <w:right w:val="none" w:sz="0" w:space="0" w:color="auto"/>
          </w:divBdr>
          <w:divsChild>
            <w:div w:id="260645121">
              <w:marLeft w:val="0"/>
              <w:marRight w:val="0"/>
              <w:marTop w:val="0"/>
              <w:marBottom w:val="0"/>
              <w:divBdr>
                <w:top w:val="single" w:sz="12" w:space="8" w:color="DCDCDC"/>
                <w:left w:val="single" w:sz="12" w:space="8" w:color="DCDCDC"/>
                <w:bottom w:val="single" w:sz="12" w:space="8" w:color="DCDCDC"/>
                <w:right w:val="single" w:sz="12" w:space="8" w:color="DCDCDC"/>
              </w:divBdr>
              <w:divsChild>
                <w:div w:id="25067466">
                  <w:marLeft w:val="0"/>
                  <w:marRight w:val="0"/>
                  <w:marTop w:val="0"/>
                  <w:marBottom w:val="0"/>
                  <w:divBdr>
                    <w:top w:val="none" w:sz="0" w:space="0" w:color="auto"/>
                    <w:left w:val="none" w:sz="0" w:space="0" w:color="auto"/>
                    <w:bottom w:val="none" w:sz="0" w:space="0" w:color="auto"/>
                    <w:right w:val="none" w:sz="0" w:space="0" w:color="auto"/>
                  </w:divBdr>
                </w:div>
                <w:div w:id="3039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55965">
      <w:bodyDiv w:val="1"/>
      <w:marLeft w:val="0"/>
      <w:marRight w:val="0"/>
      <w:marTop w:val="0"/>
      <w:marBottom w:val="0"/>
      <w:divBdr>
        <w:top w:val="none" w:sz="0" w:space="0" w:color="auto"/>
        <w:left w:val="none" w:sz="0" w:space="0" w:color="auto"/>
        <w:bottom w:val="none" w:sz="0" w:space="0" w:color="auto"/>
        <w:right w:val="none" w:sz="0" w:space="0" w:color="auto"/>
      </w:divBdr>
      <w:divsChild>
        <w:div w:id="828133576">
          <w:marLeft w:val="1080"/>
          <w:marRight w:val="0"/>
          <w:marTop w:val="0"/>
          <w:marBottom w:val="0"/>
          <w:divBdr>
            <w:top w:val="none" w:sz="0" w:space="0" w:color="auto"/>
            <w:left w:val="none" w:sz="0" w:space="0" w:color="auto"/>
            <w:bottom w:val="none" w:sz="0" w:space="0" w:color="auto"/>
            <w:right w:val="none" w:sz="0" w:space="0" w:color="auto"/>
          </w:divBdr>
        </w:div>
        <w:div w:id="708454817">
          <w:marLeft w:val="1080"/>
          <w:marRight w:val="0"/>
          <w:marTop w:val="0"/>
          <w:marBottom w:val="0"/>
          <w:divBdr>
            <w:top w:val="none" w:sz="0" w:space="0" w:color="auto"/>
            <w:left w:val="none" w:sz="0" w:space="0" w:color="auto"/>
            <w:bottom w:val="none" w:sz="0" w:space="0" w:color="auto"/>
            <w:right w:val="none" w:sz="0" w:space="0" w:color="auto"/>
          </w:divBdr>
        </w:div>
      </w:divsChild>
    </w:div>
    <w:div w:id="676493994">
      <w:bodyDiv w:val="1"/>
      <w:marLeft w:val="0"/>
      <w:marRight w:val="0"/>
      <w:marTop w:val="0"/>
      <w:marBottom w:val="0"/>
      <w:divBdr>
        <w:top w:val="none" w:sz="0" w:space="0" w:color="auto"/>
        <w:left w:val="none" w:sz="0" w:space="0" w:color="auto"/>
        <w:bottom w:val="none" w:sz="0" w:space="0" w:color="auto"/>
        <w:right w:val="none" w:sz="0" w:space="0" w:color="auto"/>
      </w:divBdr>
      <w:divsChild>
        <w:div w:id="1592742623">
          <w:marLeft w:val="-225"/>
          <w:marRight w:val="-225"/>
          <w:marTop w:val="0"/>
          <w:marBottom w:val="0"/>
          <w:divBdr>
            <w:top w:val="none" w:sz="0" w:space="0" w:color="auto"/>
            <w:left w:val="none" w:sz="0" w:space="0" w:color="auto"/>
            <w:bottom w:val="none" w:sz="0" w:space="0" w:color="auto"/>
            <w:right w:val="none" w:sz="0" w:space="0" w:color="auto"/>
          </w:divBdr>
          <w:divsChild>
            <w:div w:id="781416375">
              <w:marLeft w:val="0"/>
              <w:marRight w:val="0"/>
              <w:marTop w:val="0"/>
              <w:marBottom w:val="0"/>
              <w:divBdr>
                <w:top w:val="single" w:sz="12" w:space="8" w:color="DCDCDC"/>
                <w:left w:val="single" w:sz="12" w:space="8" w:color="DCDCDC"/>
                <w:bottom w:val="single" w:sz="12" w:space="8" w:color="DCDCDC"/>
                <w:right w:val="single" w:sz="12" w:space="8" w:color="DCDCDC"/>
              </w:divBdr>
              <w:divsChild>
                <w:div w:id="373695014">
                  <w:marLeft w:val="0"/>
                  <w:marRight w:val="0"/>
                  <w:marTop w:val="0"/>
                  <w:marBottom w:val="0"/>
                  <w:divBdr>
                    <w:top w:val="none" w:sz="0" w:space="0" w:color="auto"/>
                    <w:left w:val="none" w:sz="0" w:space="0" w:color="auto"/>
                    <w:bottom w:val="none" w:sz="0" w:space="0" w:color="auto"/>
                    <w:right w:val="none" w:sz="0" w:space="0" w:color="auto"/>
                  </w:divBdr>
                </w:div>
                <w:div w:id="4652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9629">
      <w:bodyDiv w:val="1"/>
      <w:marLeft w:val="0"/>
      <w:marRight w:val="0"/>
      <w:marTop w:val="0"/>
      <w:marBottom w:val="0"/>
      <w:divBdr>
        <w:top w:val="none" w:sz="0" w:space="0" w:color="auto"/>
        <w:left w:val="none" w:sz="0" w:space="0" w:color="auto"/>
        <w:bottom w:val="none" w:sz="0" w:space="0" w:color="auto"/>
        <w:right w:val="none" w:sz="0" w:space="0" w:color="auto"/>
      </w:divBdr>
    </w:div>
    <w:div w:id="1086923218">
      <w:bodyDiv w:val="1"/>
      <w:marLeft w:val="0"/>
      <w:marRight w:val="0"/>
      <w:marTop w:val="0"/>
      <w:marBottom w:val="0"/>
      <w:divBdr>
        <w:top w:val="none" w:sz="0" w:space="0" w:color="auto"/>
        <w:left w:val="none" w:sz="0" w:space="0" w:color="auto"/>
        <w:bottom w:val="none" w:sz="0" w:space="0" w:color="auto"/>
        <w:right w:val="none" w:sz="0" w:space="0" w:color="auto"/>
      </w:divBdr>
      <w:divsChild>
        <w:div w:id="1710841929">
          <w:marLeft w:val="-225"/>
          <w:marRight w:val="-225"/>
          <w:marTop w:val="0"/>
          <w:marBottom w:val="0"/>
          <w:divBdr>
            <w:top w:val="none" w:sz="0" w:space="0" w:color="auto"/>
            <w:left w:val="none" w:sz="0" w:space="0" w:color="auto"/>
            <w:bottom w:val="none" w:sz="0" w:space="0" w:color="auto"/>
            <w:right w:val="none" w:sz="0" w:space="0" w:color="auto"/>
          </w:divBdr>
          <w:divsChild>
            <w:div w:id="1211190183">
              <w:marLeft w:val="0"/>
              <w:marRight w:val="0"/>
              <w:marTop w:val="0"/>
              <w:marBottom w:val="0"/>
              <w:divBdr>
                <w:top w:val="single" w:sz="12" w:space="8" w:color="DCDCDC"/>
                <w:left w:val="single" w:sz="12" w:space="8" w:color="DCDCDC"/>
                <w:bottom w:val="single" w:sz="12" w:space="8" w:color="DCDCDC"/>
                <w:right w:val="single" w:sz="12" w:space="8" w:color="DCDCDC"/>
              </w:divBdr>
              <w:divsChild>
                <w:div w:id="1176962500">
                  <w:marLeft w:val="0"/>
                  <w:marRight w:val="0"/>
                  <w:marTop w:val="0"/>
                  <w:marBottom w:val="0"/>
                  <w:divBdr>
                    <w:top w:val="none" w:sz="0" w:space="0" w:color="auto"/>
                    <w:left w:val="none" w:sz="0" w:space="0" w:color="auto"/>
                    <w:bottom w:val="none" w:sz="0" w:space="0" w:color="auto"/>
                    <w:right w:val="none" w:sz="0" w:space="0" w:color="auto"/>
                  </w:divBdr>
                </w:div>
                <w:div w:id="657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1384">
      <w:bodyDiv w:val="1"/>
      <w:marLeft w:val="0"/>
      <w:marRight w:val="0"/>
      <w:marTop w:val="0"/>
      <w:marBottom w:val="0"/>
      <w:divBdr>
        <w:top w:val="none" w:sz="0" w:space="0" w:color="auto"/>
        <w:left w:val="none" w:sz="0" w:space="0" w:color="auto"/>
        <w:bottom w:val="none" w:sz="0" w:space="0" w:color="auto"/>
        <w:right w:val="none" w:sz="0" w:space="0" w:color="auto"/>
      </w:divBdr>
      <w:divsChild>
        <w:div w:id="1536431850">
          <w:marLeft w:val="-225"/>
          <w:marRight w:val="-225"/>
          <w:marTop w:val="0"/>
          <w:marBottom w:val="0"/>
          <w:divBdr>
            <w:top w:val="none" w:sz="0" w:space="0" w:color="auto"/>
            <w:left w:val="none" w:sz="0" w:space="0" w:color="auto"/>
            <w:bottom w:val="none" w:sz="0" w:space="0" w:color="auto"/>
            <w:right w:val="none" w:sz="0" w:space="0" w:color="auto"/>
          </w:divBdr>
          <w:divsChild>
            <w:div w:id="973022576">
              <w:marLeft w:val="0"/>
              <w:marRight w:val="0"/>
              <w:marTop w:val="0"/>
              <w:marBottom w:val="0"/>
              <w:divBdr>
                <w:top w:val="single" w:sz="12" w:space="8" w:color="DCDCDC"/>
                <w:left w:val="single" w:sz="12" w:space="8" w:color="DCDCDC"/>
                <w:bottom w:val="single" w:sz="12" w:space="8" w:color="DCDCDC"/>
                <w:right w:val="single" w:sz="12" w:space="8" w:color="DCDCDC"/>
              </w:divBdr>
              <w:divsChild>
                <w:div w:id="1121222054">
                  <w:marLeft w:val="0"/>
                  <w:marRight w:val="0"/>
                  <w:marTop w:val="0"/>
                  <w:marBottom w:val="0"/>
                  <w:divBdr>
                    <w:top w:val="none" w:sz="0" w:space="0" w:color="auto"/>
                    <w:left w:val="none" w:sz="0" w:space="0" w:color="auto"/>
                    <w:bottom w:val="none" w:sz="0" w:space="0" w:color="auto"/>
                    <w:right w:val="none" w:sz="0" w:space="0" w:color="auto"/>
                  </w:divBdr>
                </w:div>
                <w:div w:id="20168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5435">
      <w:bodyDiv w:val="1"/>
      <w:marLeft w:val="0"/>
      <w:marRight w:val="0"/>
      <w:marTop w:val="0"/>
      <w:marBottom w:val="0"/>
      <w:divBdr>
        <w:top w:val="none" w:sz="0" w:space="0" w:color="auto"/>
        <w:left w:val="none" w:sz="0" w:space="0" w:color="auto"/>
        <w:bottom w:val="none" w:sz="0" w:space="0" w:color="auto"/>
        <w:right w:val="none" w:sz="0" w:space="0" w:color="auto"/>
      </w:divBdr>
      <w:divsChild>
        <w:div w:id="1242712626">
          <w:marLeft w:val="-225"/>
          <w:marRight w:val="-225"/>
          <w:marTop w:val="0"/>
          <w:marBottom w:val="0"/>
          <w:divBdr>
            <w:top w:val="none" w:sz="0" w:space="0" w:color="auto"/>
            <w:left w:val="none" w:sz="0" w:space="0" w:color="auto"/>
            <w:bottom w:val="none" w:sz="0" w:space="0" w:color="auto"/>
            <w:right w:val="none" w:sz="0" w:space="0" w:color="auto"/>
          </w:divBdr>
          <w:divsChild>
            <w:div w:id="1310400443">
              <w:marLeft w:val="0"/>
              <w:marRight w:val="0"/>
              <w:marTop w:val="0"/>
              <w:marBottom w:val="0"/>
              <w:divBdr>
                <w:top w:val="single" w:sz="12" w:space="8" w:color="DCDCDC"/>
                <w:left w:val="single" w:sz="12" w:space="8" w:color="DCDCDC"/>
                <w:bottom w:val="single" w:sz="12" w:space="8" w:color="DCDCDC"/>
                <w:right w:val="single" w:sz="12" w:space="8" w:color="DCDCDC"/>
              </w:divBdr>
              <w:divsChild>
                <w:div w:id="302392730">
                  <w:marLeft w:val="0"/>
                  <w:marRight w:val="0"/>
                  <w:marTop w:val="0"/>
                  <w:marBottom w:val="0"/>
                  <w:divBdr>
                    <w:top w:val="none" w:sz="0" w:space="0" w:color="auto"/>
                    <w:left w:val="none" w:sz="0" w:space="0" w:color="auto"/>
                    <w:bottom w:val="none" w:sz="0" w:space="0" w:color="auto"/>
                    <w:right w:val="none" w:sz="0" w:space="0" w:color="auto"/>
                  </w:divBdr>
                </w:div>
                <w:div w:id="2599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38</Pages>
  <Words>6330</Words>
  <Characters>36082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2021-10-17T12:55:00Z</dcterms:created>
  <dcterms:modified xsi:type="dcterms:W3CDTF">2021-10-17T14:36:00Z</dcterms:modified>
</cp:coreProperties>
</file>